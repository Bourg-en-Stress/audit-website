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8416" w:type="dxa"/>
        <w:tblInd w:w="720" w:type="dxa"/>
        <w:tblLook w:val="04A0" w:firstRow="1" w:lastRow="0" w:firstColumn="1" w:lastColumn="0" w:noHBand="0" w:noVBand="1"/>
      </w:tblPr>
      <w:tblGrid>
        <w:gridCol w:w="5918"/>
        <w:gridCol w:w="1249"/>
        <w:gridCol w:w="1249"/>
      </w:tblGrid>
      <w:tr w:rsidR="006C3020" w14:paraId="0BD6824F"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0EDAB489" w14:textId="77777777" w:rsidR="006C3020" w:rsidRPr="00446514" w:rsidRDefault="006C3020" w:rsidP="00446514">
            <w:pPr>
              <w:spacing w:after="0" w:line="240" w:lineRule="auto"/>
            </w:pPr>
            <w:r w:rsidRPr="00446514">
              <w:t>Accessibilité</w:t>
            </w:r>
          </w:p>
        </w:tc>
        <w:tc>
          <w:tcPr>
            <w:tcW w:w="779" w:type="dxa"/>
            <w:tcBorders>
              <w:top w:val="single" w:sz="4" w:space="0" w:color="auto"/>
              <w:left w:val="single" w:sz="4" w:space="0" w:color="auto"/>
              <w:bottom w:val="single" w:sz="4" w:space="0" w:color="auto"/>
              <w:right w:val="single" w:sz="4" w:space="0" w:color="auto"/>
            </w:tcBorders>
            <w:hideMark/>
          </w:tcPr>
          <w:p w14:paraId="774C9F51" w14:textId="77777777" w:rsidR="006C3020" w:rsidRPr="00446514" w:rsidRDefault="006C3020" w:rsidP="00446514">
            <w:pPr>
              <w:spacing w:after="0" w:line="240" w:lineRule="auto"/>
            </w:pPr>
            <w:r w:rsidRPr="00446514">
              <w:t>OUI</w:t>
            </w:r>
          </w:p>
        </w:tc>
        <w:tc>
          <w:tcPr>
            <w:tcW w:w="854" w:type="dxa"/>
            <w:tcBorders>
              <w:top w:val="single" w:sz="4" w:space="0" w:color="auto"/>
              <w:left w:val="single" w:sz="4" w:space="0" w:color="auto"/>
              <w:bottom w:val="single" w:sz="4" w:space="0" w:color="auto"/>
              <w:right w:val="single" w:sz="4" w:space="0" w:color="auto"/>
            </w:tcBorders>
            <w:hideMark/>
          </w:tcPr>
          <w:p w14:paraId="5188E56E" w14:textId="77777777" w:rsidR="006C3020" w:rsidRPr="00446514" w:rsidRDefault="006C3020" w:rsidP="00446514">
            <w:pPr>
              <w:spacing w:after="0" w:line="240" w:lineRule="auto"/>
            </w:pPr>
            <w:r w:rsidRPr="00446514">
              <w:t>NON</w:t>
            </w:r>
          </w:p>
        </w:tc>
      </w:tr>
      <w:tr w:rsidR="006C3020" w14:paraId="12539E68"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3F51BFE8" w14:textId="77777777" w:rsidR="006C3020" w:rsidRDefault="006C3020">
            <w:pPr>
              <w:spacing w:after="0" w:line="240" w:lineRule="auto"/>
              <w:jc w:val="center"/>
            </w:pPr>
            <w:r>
              <w:t>1. Est-ce que le contenu est structurellement séparé des éléments de navigation ?</w:t>
            </w:r>
          </w:p>
          <w:p w14:paraId="3E3BEB64" w14:textId="77777777" w:rsidR="006C3020" w:rsidRDefault="006C3020">
            <w:pPr>
              <w:spacing w:after="0" w:line="240" w:lineRule="auto"/>
              <w:jc w:val="center"/>
              <w:rPr>
                <w:b/>
                <w:bCs/>
                <w:color w:val="2F5496" w:themeColor="accent1" w:themeShade="BF"/>
                <w:sz w:val="32"/>
                <w:szCs w:val="32"/>
                <w:highlight w:val="green"/>
              </w:rPr>
            </w:pPr>
          </w:p>
        </w:tc>
        <w:sdt>
          <w:sdtPr>
            <w:rPr>
              <w:b/>
              <w:bCs/>
              <w:color w:val="2F5496" w:themeColor="accent1" w:themeShade="BF"/>
              <w:sz w:val="56"/>
              <w:szCs w:val="56"/>
              <w:highlight w:val="green"/>
            </w:rPr>
            <w:id w:val="1827554550"/>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1BC23971" w14:textId="5F74BE0B" w:rsidR="006C3020" w:rsidRDefault="00446514">
                <w:pPr>
                  <w:spacing w:before="100" w:after="100" w:line="240" w:lineRule="auto"/>
                  <w:rPr>
                    <w:b/>
                    <w:bCs/>
                    <w:color w:val="2F5496" w:themeColor="accent1" w:themeShade="BF"/>
                    <w:sz w:val="56"/>
                    <w:szCs w:val="56"/>
                    <w:highlight w:val="green"/>
                  </w:rPr>
                </w:pPr>
                <w:ins w:id="0" w:author="Amanda Taddei" w:date="2021-02-01T22:53:00Z">
                  <w:r>
                    <w:rPr>
                      <w:b/>
                      <w:bCs/>
                      <w:color w:val="2F5496" w:themeColor="accent1" w:themeShade="BF"/>
                      <w:sz w:val="56"/>
                      <w:szCs w:val="56"/>
                      <w:highlight w:val="green"/>
                    </w:rPr>
                    <w:sym w:font="Wingdings" w:char="F04A"/>
                  </w:r>
                </w:ins>
                <w:del w:id="1" w:author="Amanda Taddei" w:date="2021-02-01T22:53:00Z">
                  <w:r w:rsidDel="00446514">
                    <w:rPr>
                      <w:b/>
                      <w:bCs/>
                      <w:color w:val="2F5496" w:themeColor="accent1" w:themeShade="BF"/>
                      <w:sz w:val="56"/>
                      <w:szCs w:val="56"/>
                      <w:highlight w:val="green"/>
                    </w:rPr>
                    <w:sym w:font="Wingdings" w:char="F020"/>
                  </w:r>
                </w:del>
              </w:p>
            </w:tc>
          </w:sdtContent>
        </w:sdt>
        <w:sdt>
          <w:sdtPr>
            <w:rPr>
              <w:b/>
              <w:bCs/>
              <w:color w:val="2F5496" w:themeColor="accent1" w:themeShade="BF"/>
              <w:sz w:val="56"/>
              <w:szCs w:val="56"/>
              <w:highlight w:val="green"/>
            </w:rPr>
            <w:id w:val="-148377334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5225CED" w14:textId="6D758F2D" w:rsidR="006C3020" w:rsidRDefault="00446514">
                <w:pPr>
                  <w:spacing w:before="100" w:after="100" w:line="240" w:lineRule="auto"/>
                  <w:jc w:val="center"/>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E444F8D"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2CF0B900" w14:textId="77777777" w:rsidR="006C3020" w:rsidRDefault="006C3020">
            <w:pPr>
              <w:spacing w:after="0" w:line="240" w:lineRule="auto"/>
              <w:jc w:val="center"/>
            </w:pPr>
            <w:bookmarkStart w:id="2" w:name="_Hlk62997258"/>
            <w:r>
              <w:t>2. Est-ce que le site est compatible avec tous les navigateurs ?</w:t>
            </w:r>
          </w:p>
          <w:p w14:paraId="29F5F7D6" w14:textId="77777777" w:rsidR="006C3020" w:rsidRDefault="006C3020">
            <w:pPr>
              <w:spacing w:after="0" w:line="240" w:lineRule="auto"/>
              <w:jc w:val="center"/>
              <w:rPr>
                <w:b/>
                <w:bCs/>
                <w:color w:val="2F5496" w:themeColor="accent1" w:themeShade="BF"/>
                <w:sz w:val="32"/>
                <w:szCs w:val="32"/>
                <w:highlight w:val="green"/>
              </w:rPr>
            </w:pPr>
          </w:p>
        </w:tc>
        <w:sdt>
          <w:sdtPr>
            <w:rPr>
              <w:b/>
              <w:bCs/>
              <w:color w:val="2F5496" w:themeColor="accent1" w:themeShade="BF"/>
              <w:sz w:val="56"/>
              <w:szCs w:val="56"/>
              <w:highlight w:val="green"/>
            </w:rPr>
            <w:id w:val="-562720361"/>
            <w:lock w:val="sdtLocked"/>
            <w14:checkbox>
              <w14:checked w14:val="1"/>
              <w14:checkedState w14:val="004A" w14:font="Wingdings"/>
              <w14:uncheckedState w14:val="2610" w14:font="MS Gothic"/>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C31A77B" w14:textId="3314B2CF" w:rsidR="006C3020" w:rsidRDefault="00446514">
                <w:pPr>
                  <w:spacing w:before="100" w:after="100" w:line="240" w:lineRule="auto"/>
                  <w:rPr>
                    <w:b/>
                    <w:bCs/>
                    <w:color w:val="2F5496" w:themeColor="accent1" w:themeShade="BF"/>
                    <w:sz w:val="56"/>
                    <w:szCs w:val="56"/>
                    <w:highlight w:val="green"/>
                  </w:rPr>
                </w:pPr>
                <w:ins w:id="3" w:author="Amanda Taddei" w:date="2021-02-01T22:53:00Z">
                  <w:r>
                    <w:rPr>
                      <w:rFonts w:ascii="MS Gothic" w:eastAsia="MS Gothic" w:hAnsi="MS Gothic" w:hint="eastAsia"/>
                      <w:b/>
                      <w:bCs/>
                      <w:color w:val="2F5496" w:themeColor="accent1" w:themeShade="BF"/>
                      <w:sz w:val="56"/>
                      <w:szCs w:val="56"/>
                      <w:highlight w:val="green"/>
                    </w:rPr>
                    <w:sym w:font="Wingdings" w:char="F04A"/>
                  </w:r>
                </w:ins>
                <w:del w:id="4" w:author="Amanda Taddei" w:date="2021-02-01T22:53:00Z">
                  <w:r w:rsidDel="00446514">
                    <w:rPr>
                      <w:rFonts w:ascii="MS Gothic" w:eastAsia="MS Gothic" w:hAnsi="MS Gothic" w:hint="eastAsia"/>
                      <w:b/>
                      <w:bCs/>
                      <w:color w:val="2F5496" w:themeColor="accent1" w:themeShade="BF"/>
                      <w:sz w:val="56"/>
                      <w:szCs w:val="56"/>
                      <w:highlight w:val="green"/>
                    </w:rPr>
                    <w:delText>☐</w:delText>
                  </w:r>
                </w:del>
              </w:p>
            </w:tc>
          </w:sdtContent>
        </w:sdt>
        <w:sdt>
          <w:sdtPr>
            <w:rPr>
              <w:b/>
              <w:bCs/>
              <w:color w:val="2F5496" w:themeColor="accent1" w:themeShade="BF"/>
              <w:sz w:val="56"/>
              <w:szCs w:val="56"/>
              <w:highlight w:val="green"/>
            </w:rPr>
            <w:id w:val="-143474340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7F2F23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bookmarkEnd w:id="2"/>
      </w:tr>
      <w:tr w:rsidR="006C3020" w14:paraId="6F47C512"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5DACA704" w14:textId="77777777" w:rsidR="006C3020" w:rsidRDefault="006C3020" w:rsidP="003B0C00">
            <w:pPr>
              <w:pPrChange w:id="5" w:author="Amanda Taddei" w:date="2021-02-01T22:55:00Z">
                <w:pPr>
                  <w:spacing w:after="0" w:line="240" w:lineRule="auto"/>
                  <w:jc w:val="center"/>
                </w:pPr>
              </w:pPrChange>
            </w:pPr>
            <w:r>
              <w:t>3. Le site est-il compatible avec les normes de codage du W3C ? Est-il valide en HTML / CSS ?</w:t>
            </w:r>
          </w:p>
          <w:p w14:paraId="439039A4" w14:textId="32581DCB" w:rsidR="006C3020" w:rsidRPr="003B0C00" w:rsidRDefault="003B0C00" w:rsidP="003B0C00">
            <w:pPr>
              <w:rPr>
                <w:rPrChange w:id="6" w:author="Amanda Taddei" w:date="2021-02-01T22:55:00Z">
                  <w:rPr/>
                </w:rPrChange>
              </w:rPr>
              <w:pPrChange w:id="7" w:author="Amanda Taddei" w:date="2021-02-01T22:55:00Z">
                <w:pPr>
                  <w:spacing w:after="0" w:line="240" w:lineRule="auto"/>
                  <w:jc w:val="center"/>
                </w:pPr>
              </w:pPrChange>
            </w:pPr>
            <w:ins w:id="8" w:author="Amanda Taddei" w:date="2021-02-01T22:56:00Z">
              <w:r>
                <w:t>*</w:t>
              </w:r>
            </w:ins>
            <w:ins w:id="9" w:author="Amanda Taddei" w:date="2021-02-01T22:55:00Z">
              <w:r>
                <w:t>18 erreurs</w:t>
              </w:r>
            </w:ins>
            <w:ins w:id="10" w:author="Amanda Taddei" w:date="2021-02-01T22:56:00Z">
              <w:r>
                <w:t>*</w:t>
              </w:r>
            </w:ins>
          </w:p>
        </w:tc>
        <w:sdt>
          <w:sdtPr>
            <w:rPr>
              <w:b/>
              <w:bCs/>
              <w:color w:val="2F5496" w:themeColor="accent1" w:themeShade="BF"/>
              <w:sz w:val="56"/>
              <w:szCs w:val="56"/>
              <w:highlight w:val="green"/>
            </w:rPr>
            <w:id w:val="252631584"/>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0F0025B8" w14:textId="23DCC912" w:rsidR="006C3020" w:rsidRDefault="00371289">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156831367"/>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3B3AEDB" w14:textId="2E67D4AA" w:rsidR="006C3020" w:rsidRDefault="00367B7C">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5EC3BDCC"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2F60489D" w14:textId="77777777" w:rsidR="006C3020" w:rsidRDefault="006C3020">
            <w:pPr>
              <w:spacing w:after="0" w:line="240" w:lineRule="auto"/>
              <w:jc w:val="center"/>
            </w:pPr>
            <w:r>
              <w:t>4. Est-ce que des balises « alt » sont en place sur toutes les images importantes ?</w:t>
            </w:r>
          </w:p>
          <w:p w14:paraId="1BCE794B" w14:textId="77777777" w:rsidR="006C3020" w:rsidRDefault="006C3020">
            <w:pPr>
              <w:spacing w:after="0" w:line="240" w:lineRule="auto"/>
              <w:jc w:val="center"/>
            </w:pPr>
          </w:p>
        </w:tc>
        <w:sdt>
          <w:sdtPr>
            <w:rPr>
              <w:b/>
              <w:bCs/>
              <w:color w:val="2F5496" w:themeColor="accent1" w:themeShade="BF"/>
              <w:sz w:val="56"/>
              <w:szCs w:val="56"/>
              <w:highlight w:val="green"/>
            </w:rPr>
            <w:id w:val="793027878"/>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B0FE5F2" w14:textId="07D76D53" w:rsidR="006C3020" w:rsidRDefault="0016115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27653054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BF55B7F" w14:textId="2B866A8F" w:rsidR="006C3020" w:rsidRDefault="0016115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16207C7"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65530D3" w14:textId="77777777" w:rsidR="006C3020" w:rsidRDefault="006C3020">
            <w:pPr>
              <w:spacing w:after="0" w:line="240" w:lineRule="auto"/>
              <w:jc w:val="center"/>
            </w:pPr>
            <w:r>
              <w:t>5. Des solutions alternatives textuelles sont-elles mises en place pour transmettre les informations essentielles dans les images et les fichiers multimédia ?</w:t>
            </w:r>
          </w:p>
        </w:tc>
        <w:sdt>
          <w:sdtPr>
            <w:rPr>
              <w:b/>
              <w:bCs/>
              <w:color w:val="2F5496" w:themeColor="accent1" w:themeShade="BF"/>
              <w:sz w:val="56"/>
              <w:szCs w:val="56"/>
              <w:highlight w:val="green"/>
            </w:rPr>
            <w:id w:val="-982545795"/>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D3ECFD7" w14:textId="1446A828"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28210591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DB845FE" w14:textId="3DF7F5D3"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7A929BB"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8D1235B"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6"/>
                <w:szCs w:val="36"/>
                <w:highlight w:val="green"/>
              </w:rPr>
              <w:t>Navigation</w:t>
            </w:r>
          </w:p>
        </w:tc>
        <w:sdt>
          <w:sdtPr>
            <w:rPr>
              <w:b/>
              <w:bCs/>
              <w:color w:val="2F5496" w:themeColor="accent1" w:themeShade="BF"/>
              <w:sz w:val="56"/>
              <w:szCs w:val="56"/>
              <w:highlight w:val="green"/>
            </w:rPr>
            <w:id w:val="17441346"/>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2A46072B" w14:textId="595F5BDE"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4064344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B8DBD6F" w14:textId="005BAFBD"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DF2DD93"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5FB2E60A" w14:textId="77777777" w:rsidR="006C3020" w:rsidRDefault="006C3020">
            <w:pPr>
              <w:spacing w:after="0" w:line="240" w:lineRule="auto"/>
              <w:jc w:val="center"/>
            </w:pPr>
            <w:r>
              <w:t>1. Le texte visible sur les liens fournit-il une indication claire de l’endroit où ils conduisent ?</w:t>
            </w:r>
          </w:p>
        </w:tc>
        <w:sdt>
          <w:sdtPr>
            <w:rPr>
              <w:b/>
              <w:bCs/>
              <w:color w:val="2F5496" w:themeColor="accent1" w:themeShade="BF"/>
              <w:sz w:val="56"/>
              <w:szCs w:val="56"/>
              <w:highlight w:val="green"/>
            </w:rPr>
            <w:id w:val="-423888791"/>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D2FF82E" w14:textId="0519DA21"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61347774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450E1CA" w14:textId="5B573FD4"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D242CE0"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459E9AE8" w14:textId="77777777" w:rsidR="006C3020" w:rsidRDefault="006C3020">
            <w:pPr>
              <w:spacing w:after="0" w:line="240" w:lineRule="auto"/>
              <w:jc w:val="center"/>
              <w:rPr>
                <w:ins w:id="11" w:author="Amanda Taddei" w:date="2021-02-01T22:59:00Z"/>
              </w:rPr>
            </w:pPr>
            <w:r>
              <w:t>2. Profondeur - quel est le nombre maximum de clics qu’il faut pour atteindre une page dans les profondeurs du site ?</w:t>
            </w:r>
          </w:p>
          <w:p w14:paraId="392B060D" w14:textId="15592AD9" w:rsidR="003B0C00" w:rsidRDefault="003B0C00">
            <w:pPr>
              <w:spacing w:after="0" w:line="240" w:lineRule="auto"/>
              <w:jc w:val="center"/>
            </w:pPr>
            <w:ins w:id="12" w:author="Amanda Taddei" w:date="2021-02-01T23:01:00Z">
              <w:r>
                <w:t>*3clics*</w:t>
              </w:r>
            </w:ins>
          </w:p>
        </w:tc>
        <w:sdt>
          <w:sdtPr>
            <w:rPr>
              <w:b/>
              <w:bCs/>
              <w:color w:val="2F5496" w:themeColor="accent1" w:themeShade="BF"/>
              <w:sz w:val="56"/>
              <w:szCs w:val="56"/>
              <w:highlight w:val="green"/>
            </w:rPr>
            <w:id w:val="-1008752132"/>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4293FCA9" w14:textId="064185EE"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77486632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250B45D" w14:textId="374D03AF" w:rsidR="006C3020" w:rsidRDefault="003B0C00">
                <w:pPr>
                  <w:spacing w:before="100" w:after="100" w:line="240" w:lineRule="auto"/>
                  <w:rPr>
                    <w:b/>
                    <w:bCs/>
                    <w:color w:val="2F5496" w:themeColor="accent1" w:themeShade="BF"/>
                    <w:sz w:val="56"/>
                    <w:szCs w:val="56"/>
                    <w:highlight w:val="green"/>
                  </w:rPr>
                </w:pPr>
                <w:ins w:id="13" w:author="Amanda Taddei" w:date="2021-02-01T22:59:00Z">
                  <w:r>
                    <w:rPr>
                      <w:b/>
                      <w:bCs/>
                      <w:color w:val="2F5496" w:themeColor="accent1" w:themeShade="BF"/>
                      <w:sz w:val="56"/>
                      <w:szCs w:val="56"/>
                      <w:highlight w:val="green"/>
                    </w:rPr>
                    <w:sym w:font="Wingdings" w:char="F020"/>
                  </w:r>
                </w:ins>
                <w:del w:id="14" w:author="Amanda Taddei" w:date="2021-02-01T22:59:00Z">
                  <w:r w:rsidR="0022145D" w:rsidDel="003B0C00">
                    <w:rPr>
                      <w:b/>
                      <w:bCs/>
                      <w:color w:val="2F5496" w:themeColor="accent1" w:themeShade="BF"/>
                      <w:sz w:val="56"/>
                      <w:szCs w:val="56"/>
                      <w:highlight w:val="green"/>
                    </w:rPr>
                    <w:sym w:font="Wingdings" w:char="F04C"/>
                  </w:r>
                </w:del>
              </w:p>
            </w:tc>
          </w:sdtContent>
        </w:sdt>
      </w:tr>
      <w:tr w:rsidR="006C3020" w14:paraId="4AF084A2"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5FDA6617" w14:textId="77777777" w:rsidR="006C3020" w:rsidRDefault="006C3020">
            <w:pPr>
              <w:spacing w:after="0" w:line="240" w:lineRule="auto"/>
              <w:jc w:val="center"/>
            </w:pPr>
            <w:r>
              <w:t>3. Si une animation d’accueil ou un dispositif de navigation est fourni en Java/Javascript/Flash, une alternative textuelle est-elle également disponible ?</w:t>
            </w:r>
          </w:p>
        </w:tc>
        <w:sdt>
          <w:sdtPr>
            <w:rPr>
              <w:b/>
              <w:bCs/>
              <w:color w:val="2F5496" w:themeColor="accent1" w:themeShade="BF"/>
              <w:sz w:val="56"/>
              <w:szCs w:val="56"/>
              <w:highlight w:val="green"/>
            </w:rPr>
            <w:id w:val="1100764576"/>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88B5C97" w14:textId="4AB8ADA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63112142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56BFDB2" w14:textId="6FEDF132"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495CC47"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081D1525" w14:textId="77777777" w:rsidR="006C3020" w:rsidRDefault="006C3020">
            <w:pPr>
              <w:spacing w:after="0" w:line="240" w:lineRule="auto"/>
              <w:jc w:val="center"/>
            </w:pPr>
            <w:r>
              <w:t>4. Réactivité au clic - est-ce qu’une réponse est donnée immédiatement (0,1 seconde) après qu’un clic soit effectué sur un lien hypertexte ?</w:t>
            </w:r>
          </w:p>
        </w:tc>
        <w:sdt>
          <w:sdtPr>
            <w:rPr>
              <w:b/>
              <w:bCs/>
              <w:color w:val="2F5496" w:themeColor="accent1" w:themeShade="BF"/>
              <w:sz w:val="56"/>
              <w:szCs w:val="56"/>
              <w:highlight w:val="green"/>
            </w:rPr>
            <w:id w:val="677782361"/>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EC0DB32" w14:textId="7B616CCF" w:rsidR="006C3020" w:rsidRDefault="00367B7C">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8007675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7A5F431" w14:textId="2B69AAC5"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1938C89"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21CA766B" w14:textId="77777777" w:rsidR="006C3020" w:rsidRDefault="006C3020">
            <w:pPr>
              <w:spacing w:after="0" w:line="240" w:lineRule="auto"/>
              <w:jc w:val="center"/>
            </w:pPr>
            <w:r>
              <w:t>5. Est-ce que les éléments cliquables indiquent visuellement qu’ils le sont ?</w:t>
            </w:r>
          </w:p>
        </w:tc>
        <w:sdt>
          <w:sdtPr>
            <w:rPr>
              <w:b/>
              <w:bCs/>
              <w:color w:val="2F5496" w:themeColor="accent1" w:themeShade="BF"/>
              <w:sz w:val="56"/>
              <w:szCs w:val="56"/>
              <w:highlight w:val="green"/>
            </w:rPr>
            <w:id w:val="1519205290"/>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F2DAA4E" w14:textId="035CE24C" w:rsidR="006C3020" w:rsidRDefault="00A45F6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74884800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5EB5E75" w14:textId="1FF8946C"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C5DF722"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44836266" w14:textId="77777777" w:rsidR="006C3020" w:rsidRDefault="006C3020">
            <w:pPr>
              <w:spacing w:after="0" w:line="240" w:lineRule="auto"/>
              <w:jc w:val="center"/>
            </w:pPr>
            <w:r>
              <w:t>6. Est-ce intuitif de naviguer ? Existe-t-il des liens ou des boutons compris comme du texte, qui ne sont pas cliquables ?</w:t>
            </w:r>
          </w:p>
        </w:tc>
        <w:sdt>
          <w:sdtPr>
            <w:rPr>
              <w:b/>
              <w:bCs/>
              <w:color w:val="2F5496" w:themeColor="accent1" w:themeShade="BF"/>
              <w:sz w:val="56"/>
              <w:szCs w:val="56"/>
              <w:highlight w:val="green"/>
            </w:rPr>
            <w:id w:val="-1659308654"/>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7F62BBFE" w14:textId="0B3D0CBD" w:rsidR="006C3020" w:rsidRDefault="00A45F6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37010842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9D2F06B" w14:textId="00C971CD"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9C00B6D"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3BDED162" w14:textId="77777777" w:rsidR="006C3020" w:rsidRDefault="006C3020">
            <w:pPr>
              <w:spacing w:after="0" w:line="240" w:lineRule="auto"/>
              <w:jc w:val="center"/>
            </w:pPr>
            <w:r>
              <w:t>7. Lisibilité (déjà abordé quelque peu</w:t>
            </w:r>
            <w:proofErr w:type="gramStart"/>
            <w:r>
              <w:t>):</w:t>
            </w:r>
            <w:proofErr w:type="gramEnd"/>
            <w:r>
              <w:t xml:space="preserve"> le type et la taille des polices utilisées.</w:t>
            </w:r>
          </w:p>
        </w:tc>
        <w:sdt>
          <w:sdtPr>
            <w:rPr>
              <w:b/>
              <w:bCs/>
              <w:color w:val="2F5496" w:themeColor="accent1" w:themeShade="BF"/>
              <w:sz w:val="56"/>
              <w:szCs w:val="56"/>
              <w:highlight w:val="green"/>
            </w:rPr>
            <w:id w:val="1496464079"/>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E136428" w14:textId="65CB47AC"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77656351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8F63E46" w14:textId="7629AC20"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177025A"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77832225" w14:textId="77777777" w:rsidR="006C3020" w:rsidRDefault="006C3020">
            <w:pPr>
              <w:spacing w:after="0" w:line="240" w:lineRule="auto"/>
              <w:jc w:val="center"/>
            </w:pPr>
            <w:bookmarkStart w:id="15" w:name="_Hlk63001234"/>
            <w:r>
              <w:t>8. L’OBJECTIF du site est-il clairement identifiable ? L’objectif doit devenir clair en quelques secondes sans avoir besoin de lire beaucoup</w:t>
            </w:r>
          </w:p>
        </w:tc>
        <w:sdt>
          <w:sdtPr>
            <w:rPr>
              <w:b/>
              <w:bCs/>
              <w:color w:val="2F5496" w:themeColor="accent1" w:themeShade="BF"/>
              <w:sz w:val="56"/>
              <w:szCs w:val="56"/>
              <w:highlight w:val="green"/>
            </w:rPr>
            <w:id w:val="1730957494"/>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7CC1E591" w14:textId="02F87FE0"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3370924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590DCE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bookmarkEnd w:id="15"/>
      </w:tr>
      <w:tr w:rsidR="006C3020" w14:paraId="4C6A2263"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DA20346" w14:textId="77777777" w:rsidR="006C3020" w:rsidRDefault="006C3020">
            <w:pPr>
              <w:spacing w:after="0" w:line="240" w:lineRule="auto"/>
              <w:jc w:val="center"/>
            </w:pPr>
            <w:r>
              <w:t>9. Un appel à l’action sur chaque page, pas d’impasses.</w:t>
            </w:r>
          </w:p>
        </w:tc>
        <w:sdt>
          <w:sdtPr>
            <w:rPr>
              <w:b/>
              <w:bCs/>
              <w:color w:val="2F5496" w:themeColor="accent1" w:themeShade="BF"/>
              <w:sz w:val="56"/>
              <w:szCs w:val="56"/>
              <w:highlight w:val="green"/>
            </w:rPr>
            <w:id w:val="1407272707"/>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B646054" w14:textId="068692A2" w:rsidR="006C3020" w:rsidRDefault="00A45F6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7012194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4D076CC" w14:textId="6288BB1A"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AFF4042"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6BCA0E6" w14:textId="77777777" w:rsidR="006C3020" w:rsidRDefault="006C3020">
            <w:pPr>
              <w:spacing w:after="0" w:line="240" w:lineRule="auto"/>
              <w:jc w:val="center"/>
              <w:rPr>
                <w:ins w:id="16" w:author="Amanda Taddei" w:date="2021-02-01T23:07:00Z"/>
              </w:rPr>
            </w:pPr>
            <w:r>
              <w:t>10. Un plan du site cohérent est-il disponible ? Sinon, la recherche par mot-clé est-elle disponible ? Note : les sites importants (plusieurs milliers de pages) doivent avoir un formulaire de recherche dignes de ce nom.</w:t>
            </w:r>
          </w:p>
          <w:p w14:paraId="37074D99" w14:textId="77777777" w:rsidR="00E5608D" w:rsidRDefault="00E5608D">
            <w:pPr>
              <w:spacing w:after="0" w:line="240" w:lineRule="auto"/>
              <w:jc w:val="center"/>
              <w:rPr>
                <w:ins w:id="17" w:author="Amanda Taddei" w:date="2021-02-01T23:07:00Z"/>
              </w:rPr>
            </w:pPr>
          </w:p>
          <w:p w14:paraId="1EB6053C" w14:textId="4BA253B2" w:rsidR="00E5608D" w:rsidRDefault="00E5608D">
            <w:pPr>
              <w:spacing w:after="0" w:line="240" w:lineRule="auto"/>
              <w:jc w:val="center"/>
            </w:pPr>
            <w:ins w:id="18" w:author="Amanda Taddei" w:date="2021-02-01T23:07:00Z">
              <w:r>
                <w:t>Non mais un historique des versions du site</w:t>
              </w:r>
            </w:ins>
          </w:p>
        </w:tc>
        <w:sdt>
          <w:sdtPr>
            <w:rPr>
              <w:b/>
              <w:bCs/>
              <w:color w:val="2F5496" w:themeColor="accent1" w:themeShade="BF"/>
              <w:sz w:val="56"/>
              <w:szCs w:val="56"/>
              <w:highlight w:val="green"/>
            </w:rPr>
            <w:id w:val="-1836684301"/>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47F39D66" w14:textId="327C8EFE" w:rsidR="006C3020" w:rsidRDefault="00E5608D">
                <w:pPr>
                  <w:spacing w:before="100" w:after="100" w:line="240" w:lineRule="auto"/>
                  <w:rPr>
                    <w:b/>
                    <w:bCs/>
                    <w:color w:val="2F5496" w:themeColor="accent1" w:themeShade="BF"/>
                    <w:sz w:val="56"/>
                    <w:szCs w:val="56"/>
                    <w:highlight w:val="green"/>
                  </w:rPr>
                </w:pPr>
                <w:ins w:id="19" w:author="Amanda Taddei" w:date="2021-02-01T23:05:00Z">
                  <w:r>
                    <w:rPr>
                      <w:b/>
                      <w:bCs/>
                      <w:color w:val="2F5496" w:themeColor="accent1" w:themeShade="BF"/>
                      <w:sz w:val="56"/>
                      <w:szCs w:val="56"/>
                      <w:highlight w:val="green"/>
                    </w:rPr>
                    <w:sym w:font="Wingdings" w:char="F020"/>
                  </w:r>
                </w:ins>
                <w:del w:id="20" w:author="Amanda Taddei" w:date="2021-02-01T23:05:00Z">
                  <w:r w:rsidR="0022145D" w:rsidDel="00E5608D">
                    <w:rPr>
                      <w:b/>
                      <w:bCs/>
                      <w:color w:val="2F5496" w:themeColor="accent1" w:themeShade="BF"/>
                      <w:sz w:val="56"/>
                      <w:szCs w:val="56"/>
                      <w:highlight w:val="green"/>
                    </w:rPr>
                    <w:sym w:font="Wingdings" w:char="F04A"/>
                  </w:r>
                </w:del>
              </w:p>
            </w:tc>
          </w:sdtContent>
        </w:sdt>
        <w:sdt>
          <w:sdtPr>
            <w:rPr>
              <w:b/>
              <w:bCs/>
              <w:color w:val="2F5496" w:themeColor="accent1" w:themeShade="BF"/>
              <w:sz w:val="56"/>
              <w:szCs w:val="56"/>
              <w:highlight w:val="green"/>
            </w:rPr>
            <w:id w:val="1414892399"/>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7EA1A49" w14:textId="2EEF339C" w:rsidR="006C3020" w:rsidRDefault="00E5608D">
                <w:pPr>
                  <w:spacing w:before="100" w:after="100" w:line="240" w:lineRule="auto"/>
                  <w:rPr>
                    <w:b/>
                    <w:bCs/>
                    <w:color w:val="2F5496" w:themeColor="accent1" w:themeShade="BF"/>
                    <w:sz w:val="56"/>
                    <w:szCs w:val="56"/>
                    <w:highlight w:val="green"/>
                  </w:rPr>
                </w:pPr>
                <w:ins w:id="21" w:author="Amanda Taddei" w:date="2021-02-01T23:05:00Z">
                  <w:r>
                    <w:rPr>
                      <w:b/>
                      <w:bCs/>
                      <w:color w:val="2F5496" w:themeColor="accent1" w:themeShade="BF"/>
                      <w:sz w:val="56"/>
                      <w:szCs w:val="56"/>
                      <w:highlight w:val="green"/>
                    </w:rPr>
                    <w:sym w:font="Wingdings" w:char="F04C"/>
                  </w:r>
                </w:ins>
                <w:del w:id="22" w:author="Amanda Taddei" w:date="2021-02-01T23:05:00Z">
                  <w:r w:rsidR="006C3020" w:rsidDel="00E5608D">
                    <w:rPr>
                      <w:b/>
                      <w:bCs/>
                      <w:color w:val="2F5496" w:themeColor="accent1" w:themeShade="BF"/>
                      <w:sz w:val="56"/>
                      <w:szCs w:val="56"/>
                      <w:highlight w:val="green"/>
                    </w:rPr>
                    <w:sym w:font="Wingdings" w:char="F020"/>
                  </w:r>
                </w:del>
              </w:p>
            </w:tc>
          </w:sdtContent>
        </w:sdt>
      </w:tr>
    </w:tbl>
    <w:p w14:paraId="4D50E05E" w14:textId="77777777" w:rsidR="006C3020" w:rsidRDefault="006C3020">
      <w:pPr>
        <w:spacing w:after="60"/>
        <w:ind w:left="720"/>
      </w:pPr>
    </w:p>
    <w:p w14:paraId="32BC5F6C" w14:textId="77777777" w:rsidR="006C3020" w:rsidRDefault="006C3020">
      <w:pPr>
        <w:spacing w:after="60"/>
        <w:ind w:left="720"/>
      </w:pPr>
    </w:p>
    <w:p w14:paraId="7FA593F0" w14:textId="77777777" w:rsidR="006C3020" w:rsidRDefault="006C3020">
      <w:pPr>
        <w:ind w:left="720"/>
        <w:jc w:val="center"/>
        <w:rPr>
          <w:b/>
          <w:bCs/>
          <w:color w:val="2F5496" w:themeColor="accent1" w:themeShade="BF"/>
          <w:sz w:val="32"/>
          <w:szCs w:val="32"/>
          <w:highlight w:val="green"/>
        </w:rPr>
      </w:pPr>
    </w:p>
    <w:p w14:paraId="0E295900" w14:textId="77777777" w:rsidR="006C3020" w:rsidRDefault="006C3020">
      <w:pPr>
        <w:ind w:left="720"/>
        <w:jc w:val="center"/>
        <w:rPr>
          <w:b/>
          <w:bCs/>
          <w:color w:val="2F5496" w:themeColor="accent1" w:themeShade="BF"/>
          <w:sz w:val="32"/>
          <w:szCs w:val="32"/>
          <w:highlight w:val="green"/>
        </w:rPr>
      </w:pPr>
    </w:p>
    <w:p w14:paraId="6347FD62" w14:textId="77777777" w:rsidR="006C3020" w:rsidRDefault="006C3020">
      <w:pPr>
        <w:ind w:left="720"/>
        <w:jc w:val="center"/>
        <w:rPr>
          <w:b/>
          <w:bCs/>
          <w:color w:val="2F5496" w:themeColor="accent1" w:themeShade="BF"/>
          <w:sz w:val="32"/>
          <w:szCs w:val="32"/>
          <w:highlight w:val="green"/>
        </w:rPr>
      </w:pPr>
    </w:p>
    <w:p w14:paraId="5BD09522" w14:textId="77777777" w:rsidR="006C3020" w:rsidRDefault="006C3020">
      <w:pPr>
        <w:ind w:left="720"/>
        <w:jc w:val="center"/>
        <w:rPr>
          <w:b/>
          <w:bCs/>
          <w:color w:val="2F5496" w:themeColor="accent1" w:themeShade="BF"/>
          <w:sz w:val="32"/>
          <w:szCs w:val="32"/>
          <w:highlight w:val="green"/>
        </w:rPr>
      </w:pPr>
    </w:p>
    <w:p w14:paraId="6BF60ED8" w14:textId="77777777" w:rsidR="006C3020" w:rsidRDefault="006C3020">
      <w:pPr>
        <w:ind w:left="720"/>
        <w:jc w:val="center"/>
        <w:rPr>
          <w:b/>
          <w:bCs/>
          <w:color w:val="2F5496" w:themeColor="accent1" w:themeShade="BF"/>
          <w:sz w:val="32"/>
          <w:szCs w:val="32"/>
          <w:highlight w:val="green"/>
        </w:rPr>
      </w:pPr>
    </w:p>
    <w:tbl>
      <w:tblPr>
        <w:tblStyle w:val="Grilledutableau"/>
        <w:tblW w:w="0" w:type="auto"/>
        <w:tblInd w:w="720" w:type="dxa"/>
        <w:tblLook w:val="04A0" w:firstRow="1" w:lastRow="0" w:firstColumn="1" w:lastColumn="0" w:noHBand="0" w:noVBand="1"/>
      </w:tblPr>
      <w:tblGrid>
        <w:gridCol w:w="6734"/>
        <w:gridCol w:w="1249"/>
        <w:gridCol w:w="1249"/>
      </w:tblGrid>
      <w:tr w:rsidR="006C3020" w14:paraId="5C21E54C"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9A457F9"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t>Design</w:t>
            </w:r>
          </w:p>
        </w:tc>
        <w:tc>
          <w:tcPr>
            <w:tcW w:w="777" w:type="dxa"/>
            <w:tcBorders>
              <w:top w:val="single" w:sz="4" w:space="0" w:color="auto"/>
              <w:left w:val="single" w:sz="4" w:space="0" w:color="auto"/>
              <w:bottom w:val="single" w:sz="4" w:space="0" w:color="auto"/>
              <w:right w:val="single" w:sz="4" w:space="0" w:color="auto"/>
            </w:tcBorders>
            <w:hideMark/>
          </w:tcPr>
          <w:p w14:paraId="10CFCDB1" w14:textId="77777777" w:rsidR="006C3020" w:rsidRDefault="006C3020">
            <w:pPr>
              <w:spacing w:after="0" w:line="240" w:lineRule="auto"/>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0F12B7CD"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09FB1DF8"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B668CCC" w14:textId="77777777" w:rsidR="006C3020" w:rsidRDefault="006C3020">
            <w:pPr>
              <w:spacing w:before="20" w:after="20" w:line="240" w:lineRule="auto"/>
            </w:pPr>
            <w:r>
              <w:t>1. Est-ce que le design du site est esthétiquement attirant ?</w:t>
            </w:r>
          </w:p>
        </w:tc>
        <w:sdt>
          <w:sdtPr>
            <w:rPr>
              <w:b/>
              <w:bCs/>
              <w:color w:val="2F5496" w:themeColor="accent1" w:themeShade="BF"/>
              <w:sz w:val="56"/>
              <w:szCs w:val="56"/>
              <w:highlight w:val="green"/>
            </w:rPr>
            <w:id w:val="-137114967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8342F12" w14:textId="4DF2E5F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64863697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4FEB1E3" w14:textId="20E39050"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9B962B4"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1B97808" w14:textId="77777777" w:rsidR="006C3020" w:rsidRDefault="006C3020">
            <w:pPr>
              <w:spacing w:before="20" w:after="20" w:line="240" w:lineRule="auto"/>
            </w:pPr>
            <w:r>
              <w:t>2. Les couleurs utilisées sont-elles harmonieuses et logiquement liées ?</w:t>
            </w:r>
          </w:p>
        </w:tc>
        <w:sdt>
          <w:sdtPr>
            <w:rPr>
              <w:b/>
              <w:bCs/>
              <w:color w:val="2F5496" w:themeColor="accent1" w:themeShade="BF"/>
              <w:sz w:val="56"/>
              <w:szCs w:val="56"/>
              <w:highlight w:val="green"/>
            </w:rPr>
            <w:id w:val="1332185520"/>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33E8294" w14:textId="6EACB8B0"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212506393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0244008" w14:textId="10146510"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3F90E7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80C472A" w14:textId="77777777" w:rsidR="006C3020" w:rsidRDefault="006C3020">
            <w:pPr>
              <w:spacing w:before="20" w:after="20" w:line="240" w:lineRule="auto"/>
            </w:pPr>
            <w:r>
              <w:t>3. Est-ce que les choix de couleurs sont visuellement accessibles ? (Par exemple avoir un contraste assez élevé pour aider les daltoniens et les malvoyants à lire le site de façon appropriée) résultats avec diverses résolutions d’écran.</w:t>
            </w:r>
          </w:p>
        </w:tc>
        <w:sdt>
          <w:sdtPr>
            <w:rPr>
              <w:b/>
              <w:bCs/>
              <w:color w:val="2F5496" w:themeColor="accent1" w:themeShade="BF"/>
              <w:sz w:val="56"/>
              <w:szCs w:val="56"/>
              <w:highlight w:val="green"/>
            </w:rPr>
            <w:id w:val="280542594"/>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A1303CE" w14:textId="56621F88"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595518732"/>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685BEE5" w14:textId="7DA6D932" w:rsidR="006C3020" w:rsidRDefault="00E5608D">
                <w:pPr>
                  <w:spacing w:before="100" w:after="100" w:line="240" w:lineRule="auto"/>
                  <w:rPr>
                    <w:b/>
                    <w:bCs/>
                    <w:color w:val="2F5496" w:themeColor="accent1" w:themeShade="BF"/>
                    <w:sz w:val="56"/>
                    <w:szCs w:val="56"/>
                    <w:highlight w:val="green"/>
                  </w:rPr>
                </w:pPr>
                <w:ins w:id="23" w:author="Amanda Taddei" w:date="2021-02-01T23:08:00Z">
                  <w:r>
                    <w:rPr>
                      <w:b/>
                      <w:bCs/>
                      <w:color w:val="2F5496" w:themeColor="accent1" w:themeShade="BF"/>
                      <w:sz w:val="56"/>
                      <w:szCs w:val="56"/>
                      <w:highlight w:val="green"/>
                    </w:rPr>
                    <w:sym w:font="Wingdings" w:char="F04C"/>
                  </w:r>
                </w:ins>
                <w:del w:id="24" w:author="Amanda Taddei" w:date="2021-02-01T23:08:00Z">
                  <w:r w:rsidR="0022145D" w:rsidDel="00E5608D">
                    <w:rPr>
                      <w:b/>
                      <w:bCs/>
                      <w:color w:val="2F5496" w:themeColor="accent1" w:themeShade="BF"/>
                      <w:sz w:val="56"/>
                      <w:szCs w:val="56"/>
                      <w:highlight w:val="green"/>
                    </w:rPr>
                    <w:sym w:font="Wingdings" w:char="F020"/>
                  </w:r>
                </w:del>
              </w:p>
            </w:tc>
          </w:sdtContent>
        </w:sdt>
      </w:tr>
      <w:tr w:rsidR="006C3020" w14:paraId="36DBB91F"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4ADAD33" w14:textId="77777777" w:rsidR="006C3020" w:rsidRDefault="006C3020">
            <w:pPr>
              <w:spacing w:before="20" w:after="20" w:line="240" w:lineRule="auto"/>
            </w:pPr>
            <w:r>
              <w:t>4. Est-ce que le design est adapté à votre audience ? La taille standard du texte devrait être lisible, pour les visiteurs qui ne savent pas comment ajuster leur navigateur.</w:t>
            </w:r>
          </w:p>
        </w:tc>
        <w:sdt>
          <w:sdtPr>
            <w:rPr>
              <w:b/>
              <w:bCs/>
              <w:color w:val="2F5496" w:themeColor="accent1" w:themeShade="BF"/>
              <w:sz w:val="56"/>
              <w:szCs w:val="56"/>
              <w:highlight w:val="green"/>
            </w:rPr>
            <w:id w:val="-1449002319"/>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5DA448F" w14:textId="651F155F"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86803428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1850349" w14:textId="0429344A"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39F89A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659BD8B" w14:textId="77777777" w:rsidR="006C3020" w:rsidRDefault="006C3020">
            <w:pPr>
              <w:spacing w:before="20" w:after="20" w:line="240" w:lineRule="auto"/>
              <w:jc w:val="center"/>
              <w:rPr>
                <w:b/>
                <w:bCs/>
                <w:color w:val="2F5496" w:themeColor="accent1" w:themeShade="BF"/>
                <w:sz w:val="32"/>
                <w:szCs w:val="32"/>
                <w:highlight w:val="green"/>
              </w:rPr>
            </w:pPr>
            <w:r>
              <w:rPr>
                <w:b/>
                <w:bCs/>
                <w:color w:val="2F5496" w:themeColor="accent1" w:themeShade="BF"/>
                <w:sz w:val="36"/>
                <w:szCs w:val="36"/>
                <w:highlight w:val="green"/>
              </w:rPr>
              <w:t>Contenu</w:t>
            </w:r>
          </w:p>
        </w:tc>
        <w:tc>
          <w:tcPr>
            <w:tcW w:w="777" w:type="dxa"/>
            <w:tcBorders>
              <w:top w:val="single" w:sz="4" w:space="0" w:color="auto"/>
              <w:left w:val="single" w:sz="4" w:space="0" w:color="auto"/>
              <w:bottom w:val="single" w:sz="4" w:space="0" w:color="auto"/>
              <w:right w:val="single" w:sz="4" w:space="0" w:color="auto"/>
            </w:tcBorders>
            <w:hideMark/>
          </w:tcPr>
          <w:p w14:paraId="5BC94AD2"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54484583"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44DD7FB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A70CE6B" w14:textId="77777777" w:rsidR="006C3020" w:rsidRDefault="006C3020">
            <w:pPr>
              <w:spacing w:before="20" w:after="20" w:line="240" w:lineRule="auto"/>
            </w:pPr>
            <w:r>
              <w:t>1. Le sujet du site est-il succinct mais instructif ?</w:t>
            </w:r>
          </w:p>
        </w:tc>
        <w:sdt>
          <w:sdtPr>
            <w:rPr>
              <w:b/>
              <w:bCs/>
              <w:color w:val="2F5496" w:themeColor="accent1" w:themeShade="BF"/>
              <w:sz w:val="56"/>
              <w:szCs w:val="56"/>
              <w:highlight w:val="green"/>
            </w:rPr>
            <w:id w:val="-124873218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4ABB75C" w14:textId="360C5E40"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87752996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AA6321E" w14:textId="529C0129"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DC47AC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07A6382" w14:textId="77777777" w:rsidR="006C3020" w:rsidRDefault="006C3020">
            <w:pPr>
              <w:spacing w:before="20" w:after="20" w:line="240" w:lineRule="auto"/>
            </w:pPr>
            <w:r>
              <w:t>2. Est-ce que le style rédactionnel du site est adapté à l’objectif et « parle » au public ciblé ?</w:t>
            </w:r>
          </w:p>
        </w:tc>
        <w:sdt>
          <w:sdtPr>
            <w:rPr>
              <w:b/>
              <w:bCs/>
              <w:color w:val="2F5496" w:themeColor="accent1" w:themeShade="BF"/>
              <w:sz w:val="56"/>
              <w:szCs w:val="56"/>
              <w:highlight w:val="green"/>
            </w:rPr>
            <w:id w:val="152027436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24830A4" w14:textId="43A78B4E"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87619268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67EE92E" w14:textId="493BF6F0"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89C1C34"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D8FFFF4" w14:textId="77777777" w:rsidR="006C3020" w:rsidRDefault="006C3020">
            <w:pPr>
              <w:spacing w:before="20" w:after="20" w:line="240" w:lineRule="auto"/>
              <w:rPr>
                <w:ins w:id="25" w:author="Amanda Taddei" w:date="2021-02-01T23:11:00Z"/>
              </w:rPr>
            </w:pPr>
            <w:r>
              <w:t>3. Le corps des textes est-il limité à moins de 80 caractères par ligne ?</w:t>
            </w:r>
          </w:p>
          <w:p w14:paraId="55A701CD" w14:textId="2A044D93" w:rsidR="00E5608D" w:rsidRDefault="00E5608D">
            <w:pPr>
              <w:spacing w:before="20" w:after="20" w:line="240" w:lineRule="auto"/>
            </w:pPr>
            <w:ins w:id="26" w:author="Amanda Taddei" w:date="2021-02-01T23:11:00Z">
              <w:r>
                <w:t>*105* sur la majorité des textes**</w:t>
              </w:r>
            </w:ins>
          </w:p>
        </w:tc>
        <w:sdt>
          <w:sdtPr>
            <w:rPr>
              <w:b/>
              <w:bCs/>
              <w:color w:val="2F5496" w:themeColor="accent1" w:themeShade="BF"/>
              <w:sz w:val="56"/>
              <w:szCs w:val="56"/>
              <w:highlight w:val="green"/>
            </w:rPr>
            <w:id w:val="-1274627148"/>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2FD09B1" w14:textId="37E0C135" w:rsidR="006C3020" w:rsidRDefault="00E5608D">
                <w:pPr>
                  <w:spacing w:before="100" w:after="100" w:line="240" w:lineRule="auto"/>
                  <w:rPr>
                    <w:b/>
                    <w:bCs/>
                    <w:color w:val="2F5496" w:themeColor="accent1" w:themeShade="BF"/>
                    <w:sz w:val="56"/>
                    <w:szCs w:val="56"/>
                    <w:highlight w:val="green"/>
                  </w:rPr>
                </w:pPr>
                <w:ins w:id="27" w:author="Amanda Taddei" w:date="2021-02-01T23:11:00Z">
                  <w:r>
                    <w:rPr>
                      <w:b/>
                      <w:bCs/>
                      <w:color w:val="2F5496" w:themeColor="accent1" w:themeShade="BF"/>
                      <w:sz w:val="56"/>
                      <w:szCs w:val="56"/>
                      <w:highlight w:val="green"/>
                    </w:rPr>
                    <w:sym w:font="Wingdings" w:char="F020"/>
                  </w:r>
                </w:ins>
                <w:del w:id="28" w:author="Amanda Taddei" w:date="2021-02-01T23:11:00Z">
                  <w:r w:rsidR="0022145D" w:rsidDel="00E5608D">
                    <w:rPr>
                      <w:b/>
                      <w:bCs/>
                      <w:color w:val="2F5496" w:themeColor="accent1" w:themeShade="BF"/>
                      <w:sz w:val="56"/>
                      <w:szCs w:val="56"/>
                      <w:highlight w:val="green"/>
                    </w:rPr>
                    <w:sym w:font="Wingdings" w:char="F04A"/>
                  </w:r>
                </w:del>
              </w:p>
            </w:tc>
          </w:sdtContent>
        </w:sdt>
        <w:sdt>
          <w:sdtPr>
            <w:rPr>
              <w:b/>
              <w:bCs/>
              <w:color w:val="2F5496" w:themeColor="accent1" w:themeShade="BF"/>
              <w:sz w:val="56"/>
              <w:szCs w:val="56"/>
              <w:highlight w:val="green"/>
            </w:rPr>
            <w:id w:val="2066056078"/>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0697436" w14:textId="51D1F3A0" w:rsidR="006C3020" w:rsidRDefault="00E5608D">
                <w:pPr>
                  <w:spacing w:before="100" w:after="100" w:line="240" w:lineRule="auto"/>
                  <w:rPr>
                    <w:b/>
                    <w:bCs/>
                    <w:color w:val="2F5496" w:themeColor="accent1" w:themeShade="BF"/>
                    <w:sz w:val="56"/>
                    <w:szCs w:val="56"/>
                    <w:highlight w:val="green"/>
                  </w:rPr>
                </w:pPr>
                <w:ins w:id="29" w:author="Amanda Taddei" w:date="2021-02-01T23:11:00Z">
                  <w:r>
                    <w:rPr>
                      <w:b/>
                      <w:bCs/>
                      <w:color w:val="2F5496" w:themeColor="accent1" w:themeShade="BF"/>
                      <w:sz w:val="56"/>
                      <w:szCs w:val="56"/>
                      <w:highlight w:val="green"/>
                    </w:rPr>
                    <w:sym w:font="Wingdings" w:char="F04C"/>
                  </w:r>
                </w:ins>
                <w:del w:id="30" w:author="Amanda Taddei" w:date="2021-02-01T23:11:00Z">
                  <w:r w:rsidR="006C3020" w:rsidDel="00E5608D">
                    <w:rPr>
                      <w:b/>
                      <w:bCs/>
                      <w:color w:val="2F5496" w:themeColor="accent1" w:themeShade="BF"/>
                      <w:sz w:val="56"/>
                      <w:szCs w:val="56"/>
                      <w:highlight w:val="green"/>
                    </w:rPr>
                    <w:sym w:font="Wingdings" w:char="F020"/>
                  </w:r>
                </w:del>
              </w:p>
            </w:tc>
          </w:sdtContent>
        </w:sdt>
      </w:tr>
      <w:tr w:rsidR="006C3020" w14:paraId="3E93CBA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7F2C68B" w14:textId="77777777" w:rsidR="006C3020" w:rsidRDefault="006C3020">
            <w:pPr>
              <w:spacing w:before="20" w:after="20" w:line="240" w:lineRule="auto"/>
            </w:pPr>
            <w:r>
              <w:t>4. Les textes peuvent-ils être redimensionnés par l’intermédiaire du navigateur ou le CSS limite-t-il ce redimensionnement ?</w:t>
            </w:r>
          </w:p>
        </w:tc>
        <w:sdt>
          <w:sdtPr>
            <w:rPr>
              <w:b/>
              <w:bCs/>
              <w:color w:val="2F5496" w:themeColor="accent1" w:themeShade="BF"/>
              <w:sz w:val="56"/>
              <w:szCs w:val="56"/>
              <w:highlight w:val="green"/>
            </w:rPr>
            <w:id w:val="-1568415165"/>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7B77933" w14:textId="1D11DCB9"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05828929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4B13D92" w14:textId="3AD4632A"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F71244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6F98A2F" w14:textId="77777777" w:rsidR="006C3020" w:rsidRDefault="006C3020">
            <w:pPr>
              <w:spacing w:before="20" w:after="20" w:line="240" w:lineRule="auto"/>
            </w:pPr>
            <w:r>
              <w:t>5. Le contraste entre le texte et sa couleur de fond est-il suffisant pour rendre la lecture facile ?</w:t>
            </w:r>
          </w:p>
        </w:tc>
        <w:sdt>
          <w:sdtPr>
            <w:rPr>
              <w:b/>
              <w:bCs/>
              <w:color w:val="2F5496" w:themeColor="accent1" w:themeShade="BF"/>
              <w:sz w:val="56"/>
              <w:szCs w:val="56"/>
              <w:highlight w:val="green"/>
            </w:rPr>
            <w:id w:val="378678255"/>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E36FAD9" w14:textId="6CB0BC7B"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1476445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E424580" w14:textId="03210278"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2F6D39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2899D66" w14:textId="77777777" w:rsidR="006C3020" w:rsidRDefault="006C3020">
            <w:pPr>
              <w:spacing w:before="20" w:after="20" w:line="240" w:lineRule="auto"/>
            </w:pPr>
            <w:r>
              <w:t>6. Le texte est-il divisé en petits morceaux lisibles et est-il accentué en utilisant des titres, des sous-titres et de l’emphase pour aider à la lecture en diagonale ?</w:t>
            </w:r>
          </w:p>
        </w:tc>
        <w:sdt>
          <w:sdtPr>
            <w:rPr>
              <w:b/>
              <w:bCs/>
              <w:color w:val="2F5496" w:themeColor="accent1" w:themeShade="BF"/>
              <w:sz w:val="56"/>
              <w:szCs w:val="56"/>
              <w:highlight w:val="green"/>
            </w:rPr>
            <w:id w:val="-970902163"/>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4681138" w14:textId="3E52CC68"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77748511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7696FE7" w14:textId="19941CB4"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EC72AA0"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22076E3" w14:textId="77777777" w:rsidR="006C3020" w:rsidRDefault="006C3020">
            <w:pPr>
              <w:spacing w:before="20" w:after="20" w:line="240" w:lineRule="auto"/>
            </w:pPr>
            <w:r>
              <w:t>7. Dans les articles, il devrait y avoir des liens vers des explications plus détaillées sur des sujets ou des définitions de termes du jargon. Faites-vous cela ?</w:t>
            </w:r>
          </w:p>
        </w:tc>
        <w:sdt>
          <w:sdtPr>
            <w:rPr>
              <w:b/>
              <w:bCs/>
              <w:color w:val="2F5496" w:themeColor="accent1" w:themeShade="BF"/>
              <w:sz w:val="56"/>
              <w:szCs w:val="56"/>
              <w:highlight w:val="green"/>
            </w:rPr>
            <w:id w:val="1759017013"/>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27DC84C" w14:textId="7E37D7D4"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806164109"/>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E79B950" w14:textId="12D5E2FE"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0FE434DB"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9BAF9A4" w14:textId="77777777" w:rsidR="006C3020" w:rsidRDefault="006C3020">
            <w:pPr>
              <w:spacing w:before="20" w:after="20" w:line="240" w:lineRule="auto"/>
            </w:pPr>
            <w:r>
              <w:lastRenderedPageBreak/>
              <w:t>8. Avez-vous une page ”A propos” permettant d’identifier l’auteur du contenu ou les crédits à la source pour les articles qui n’ont pas été écrit par le propriétaire du site lui-même ?</w:t>
            </w:r>
          </w:p>
        </w:tc>
        <w:sdt>
          <w:sdtPr>
            <w:rPr>
              <w:b/>
              <w:bCs/>
              <w:color w:val="2F5496" w:themeColor="accent1" w:themeShade="BF"/>
              <w:sz w:val="56"/>
              <w:szCs w:val="56"/>
              <w:highlight w:val="green"/>
            </w:rPr>
            <w:id w:val="4919418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507E749" w14:textId="22025F1A"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79023776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B40CC23" w14:textId="37AB7B7A"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E0BB61B"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B7F27CC" w14:textId="77777777" w:rsidR="006C3020" w:rsidRDefault="006C3020">
            <w:pPr>
              <w:spacing w:before="20" w:after="20" w:line="240" w:lineRule="auto"/>
              <w:rPr>
                <w:ins w:id="31" w:author="Amanda Taddei" w:date="2021-02-01T23:30:00Z"/>
              </w:rPr>
            </w:pPr>
            <w:r>
              <w:t>9. Avez-vous des témoignages et les publiez-vous sur le site ?</w:t>
            </w:r>
          </w:p>
          <w:p w14:paraId="40CC7CBE" w14:textId="0079E214" w:rsidR="00840BA4" w:rsidRDefault="00840BA4">
            <w:pPr>
              <w:spacing w:before="20" w:after="20" w:line="240" w:lineRule="auto"/>
            </w:pPr>
            <w:ins w:id="32" w:author="Amanda Taddei" w:date="2021-02-01T23:30:00Z">
              <w:r>
                <w:t>**livre d'or**</w:t>
              </w:r>
            </w:ins>
          </w:p>
        </w:tc>
        <w:sdt>
          <w:sdtPr>
            <w:rPr>
              <w:b/>
              <w:bCs/>
              <w:color w:val="2F5496" w:themeColor="accent1" w:themeShade="BF"/>
              <w:sz w:val="56"/>
              <w:szCs w:val="56"/>
              <w:highlight w:val="green"/>
            </w:rPr>
            <w:id w:val="-137423567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FDA4DED" w14:textId="3FB06B00" w:rsidR="006C3020" w:rsidRDefault="00840BA4">
                <w:pPr>
                  <w:spacing w:before="100" w:after="100" w:line="240" w:lineRule="auto"/>
                  <w:rPr>
                    <w:b/>
                    <w:bCs/>
                    <w:color w:val="2F5496" w:themeColor="accent1" w:themeShade="BF"/>
                    <w:sz w:val="56"/>
                    <w:szCs w:val="56"/>
                    <w:highlight w:val="green"/>
                  </w:rPr>
                </w:pPr>
                <w:ins w:id="33" w:author="Amanda Taddei" w:date="2021-02-01T23:30:00Z">
                  <w:r>
                    <w:rPr>
                      <w:b/>
                      <w:bCs/>
                      <w:color w:val="2F5496" w:themeColor="accent1" w:themeShade="BF"/>
                      <w:sz w:val="56"/>
                      <w:szCs w:val="56"/>
                      <w:highlight w:val="green"/>
                    </w:rPr>
                    <w:sym w:font="Wingdings" w:char="F04A"/>
                  </w:r>
                </w:ins>
                <w:del w:id="34" w:author="Amanda Taddei" w:date="2021-02-01T23:30:00Z">
                  <w:r w:rsidR="00452D0B" w:rsidDel="00840BA4">
                    <w:rPr>
                      <w:b/>
                      <w:bCs/>
                      <w:color w:val="2F5496" w:themeColor="accent1" w:themeShade="BF"/>
                      <w:sz w:val="56"/>
                      <w:szCs w:val="56"/>
                      <w:highlight w:val="green"/>
                    </w:rPr>
                    <w:sym w:font="Wingdings" w:char="F020"/>
                  </w:r>
                </w:del>
              </w:p>
            </w:tc>
          </w:sdtContent>
        </w:sdt>
        <w:sdt>
          <w:sdtPr>
            <w:rPr>
              <w:b/>
              <w:bCs/>
              <w:color w:val="2F5496" w:themeColor="accent1" w:themeShade="BF"/>
              <w:sz w:val="56"/>
              <w:szCs w:val="56"/>
              <w:highlight w:val="green"/>
            </w:rPr>
            <w:id w:val="-72884551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4EC732F" w14:textId="6A5D7B1F" w:rsidR="006C3020" w:rsidRDefault="00840BA4">
                <w:pPr>
                  <w:spacing w:before="100" w:after="100" w:line="240" w:lineRule="auto"/>
                  <w:rPr>
                    <w:b/>
                    <w:bCs/>
                    <w:color w:val="2F5496" w:themeColor="accent1" w:themeShade="BF"/>
                    <w:sz w:val="56"/>
                    <w:szCs w:val="56"/>
                    <w:highlight w:val="green"/>
                  </w:rPr>
                </w:pPr>
                <w:ins w:id="35" w:author="Amanda Taddei" w:date="2021-02-01T23:30:00Z">
                  <w:r>
                    <w:rPr>
                      <w:b/>
                      <w:bCs/>
                      <w:color w:val="2F5496" w:themeColor="accent1" w:themeShade="BF"/>
                      <w:sz w:val="56"/>
                      <w:szCs w:val="56"/>
                      <w:highlight w:val="green"/>
                    </w:rPr>
                    <w:sym w:font="Wingdings" w:char="F020"/>
                  </w:r>
                </w:ins>
                <w:del w:id="36" w:author="Amanda Taddei" w:date="2021-02-01T23:30:00Z">
                  <w:r w:rsidR="00452D0B" w:rsidDel="00840BA4">
                    <w:rPr>
                      <w:b/>
                      <w:bCs/>
                      <w:color w:val="2F5496" w:themeColor="accent1" w:themeShade="BF"/>
                      <w:sz w:val="56"/>
                      <w:szCs w:val="56"/>
                      <w:highlight w:val="green"/>
                    </w:rPr>
                    <w:sym w:font="Wingdings" w:char="F04C"/>
                  </w:r>
                </w:del>
              </w:p>
            </w:tc>
          </w:sdtContent>
        </w:sdt>
      </w:tr>
      <w:tr w:rsidR="006C3020" w14:paraId="2993BC64" w14:textId="77777777">
        <w:trPr>
          <w:trHeight w:val="851"/>
        </w:trPr>
        <w:tc>
          <w:tcPr>
            <w:tcW w:w="6734" w:type="dxa"/>
            <w:tcBorders>
              <w:top w:val="single" w:sz="4" w:space="0" w:color="auto"/>
              <w:left w:val="single" w:sz="4" w:space="0" w:color="auto"/>
              <w:bottom w:val="single" w:sz="4" w:space="0" w:color="auto"/>
              <w:right w:val="single" w:sz="4" w:space="0" w:color="auto"/>
            </w:tcBorders>
          </w:tcPr>
          <w:p w14:paraId="1255F02B" w14:textId="6F4D653C" w:rsidR="006C3020" w:rsidDel="00E5608D" w:rsidRDefault="006C3020">
            <w:pPr>
              <w:spacing w:before="20" w:after="20" w:line="240" w:lineRule="auto"/>
              <w:rPr>
                <w:del w:id="37" w:author="Amanda Taddei" w:date="2021-02-01T23:13:00Z"/>
              </w:rPr>
            </w:pPr>
            <w:r>
              <w:t>10. Mettez-vous à jour le contenu régulièrement ?</w:t>
            </w:r>
          </w:p>
          <w:p w14:paraId="0731B05A" w14:textId="77777777" w:rsidR="00E5608D" w:rsidRDefault="00E5608D">
            <w:pPr>
              <w:spacing w:before="20" w:after="20" w:line="240" w:lineRule="auto"/>
              <w:rPr>
                <w:ins w:id="38" w:author="Amanda Taddei" w:date="2021-02-01T23:13:00Z"/>
              </w:rPr>
            </w:pPr>
          </w:p>
          <w:p w14:paraId="05EB6A9B" w14:textId="77777777" w:rsidR="006C3020" w:rsidDel="00E5608D" w:rsidRDefault="006C3020">
            <w:pPr>
              <w:spacing w:before="20" w:after="20" w:line="240" w:lineRule="auto"/>
              <w:rPr>
                <w:del w:id="39" w:author="Amanda Taddei" w:date="2021-02-01T23:13:00Z"/>
              </w:rPr>
            </w:pPr>
          </w:p>
          <w:p w14:paraId="33656CA3" w14:textId="77777777" w:rsidR="006C3020" w:rsidDel="00E5608D" w:rsidRDefault="006C3020">
            <w:pPr>
              <w:spacing w:before="20" w:after="20" w:line="240" w:lineRule="auto"/>
              <w:rPr>
                <w:del w:id="40" w:author="Amanda Taddei" w:date="2021-02-01T23:13:00Z"/>
              </w:rPr>
            </w:pPr>
          </w:p>
          <w:p w14:paraId="5505891F" w14:textId="4350AFC0" w:rsidR="006C3020" w:rsidDel="00E5608D" w:rsidRDefault="00E5608D">
            <w:pPr>
              <w:spacing w:before="20" w:after="20" w:line="240" w:lineRule="auto"/>
              <w:rPr>
                <w:del w:id="41" w:author="Amanda Taddei" w:date="2021-02-01T23:13:00Z"/>
              </w:rPr>
            </w:pPr>
            <w:ins w:id="42" w:author="Amanda Taddei" w:date="2021-02-01T23:13:00Z">
              <w:r>
                <w:t xml:space="preserve">* </w:t>
              </w:r>
              <w:proofErr w:type="spellStart"/>
              <w:proofErr w:type="gramStart"/>
              <w:r>
                <w:t>ca</w:t>
              </w:r>
              <w:proofErr w:type="spellEnd"/>
              <w:proofErr w:type="gramEnd"/>
              <w:r>
                <w:t xml:space="preserve"> dépend du temps accorder par le webmaster et des actualité en lien avec le thème du site</w:t>
              </w:r>
            </w:ins>
            <w:ins w:id="43" w:author="Amanda Taddei" w:date="2021-02-01T23:14:00Z">
              <w:r>
                <w:t>*</w:t>
              </w:r>
            </w:ins>
          </w:p>
          <w:p w14:paraId="506A5748" w14:textId="77777777" w:rsidR="006C3020" w:rsidDel="00E5608D" w:rsidRDefault="006C3020">
            <w:pPr>
              <w:spacing w:before="20" w:after="20" w:line="240" w:lineRule="auto"/>
              <w:rPr>
                <w:del w:id="44" w:author="Amanda Taddei" w:date="2021-02-01T23:13:00Z"/>
              </w:rPr>
            </w:pPr>
          </w:p>
          <w:p w14:paraId="1AA34A03" w14:textId="77777777" w:rsidR="006C3020" w:rsidRDefault="006C3020">
            <w:pPr>
              <w:spacing w:before="20" w:after="20" w:line="240" w:lineRule="auto"/>
            </w:pPr>
          </w:p>
        </w:tc>
        <w:sdt>
          <w:sdtPr>
            <w:rPr>
              <w:b/>
              <w:bCs/>
              <w:color w:val="2F5496" w:themeColor="accent1" w:themeShade="BF"/>
              <w:sz w:val="56"/>
              <w:szCs w:val="56"/>
              <w:highlight w:val="green"/>
            </w:rPr>
            <w:id w:val="62273500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55B1B4D" w14:textId="0ACA00D6"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58096538"/>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3331405" w14:textId="3D6D7BB8" w:rsidR="006C3020" w:rsidRDefault="00E5608D">
                <w:pPr>
                  <w:spacing w:before="100" w:after="100" w:line="240" w:lineRule="auto"/>
                  <w:rPr>
                    <w:b/>
                    <w:bCs/>
                    <w:color w:val="2F5496" w:themeColor="accent1" w:themeShade="BF"/>
                    <w:sz w:val="56"/>
                    <w:szCs w:val="56"/>
                    <w:highlight w:val="green"/>
                  </w:rPr>
                </w:pPr>
                <w:ins w:id="45" w:author="Amanda Taddei" w:date="2021-02-01T23:13:00Z">
                  <w:r>
                    <w:rPr>
                      <w:b/>
                      <w:bCs/>
                      <w:color w:val="2F5496" w:themeColor="accent1" w:themeShade="BF"/>
                      <w:sz w:val="56"/>
                      <w:szCs w:val="56"/>
                      <w:highlight w:val="green"/>
                    </w:rPr>
                    <w:sym w:font="Wingdings" w:char="F04C"/>
                  </w:r>
                </w:ins>
                <w:del w:id="46" w:author="Amanda Taddei" w:date="2021-02-01T23:13:00Z">
                  <w:r w:rsidR="006C3020" w:rsidDel="00E5608D">
                    <w:rPr>
                      <w:b/>
                      <w:bCs/>
                      <w:color w:val="2F5496" w:themeColor="accent1" w:themeShade="BF"/>
                      <w:sz w:val="56"/>
                      <w:szCs w:val="56"/>
                      <w:highlight w:val="green"/>
                    </w:rPr>
                    <w:sym w:font="Wingdings" w:char="F020"/>
                  </w:r>
                </w:del>
              </w:p>
            </w:tc>
          </w:sdtContent>
        </w:sdt>
      </w:tr>
      <w:tr w:rsidR="006C3020" w14:paraId="5A455505"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3AF0120"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t xml:space="preserve">Sécurité </w:t>
            </w:r>
          </w:p>
        </w:tc>
        <w:tc>
          <w:tcPr>
            <w:tcW w:w="777" w:type="dxa"/>
            <w:tcBorders>
              <w:top w:val="single" w:sz="4" w:space="0" w:color="auto"/>
              <w:left w:val="single" w:sz="4" w:space="0" w:color="auto"/>
              <w:bottom w:val="single" w:sz="4" w:space="0" w:color="auto"/>
              <w:right w:val="single" w:sz="4" w:space="0" w:color="auto"/>
            </w:tcBorders>
            <w:hideMark/>
          </w:tcPr>
          <w:p w14:paraId="0BCAF654"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0458B5DB"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7D585CD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22118FA" w14:textId="2897F973" w:rsidR="00A04297" w:rsidRDefault="006C3020" w:rsidP="00A04297">
            <w:pPr>
              <w:spacing w:before="20" w:after="20" w:line="240" w:lineRule="auto"/>
              <w:rPr>
                <w:ins w:id="47" w:author="Amanda Taddei" w:date="2021-02-01T23:14:00Z"/>
              </w:rPr>
            </w:pPr>
            <w:r>
              <w:t>1. Aucune faille de sécurité évidente ?</w:t>
            </w:r>
          </w:p>
          <w:p w14:paraId="6949720A" w14:textId="09973C9F" w:rsidR="00A04297" w:rsidRDefault="00A04297" w:rsidP="00A04297">
            <w:pPr>
              <w:spacing w:before="20" w:after="20" w:line="240" w:lineRule="auto"/>
              <w:rPr>
                <w:ins w:id="48" w:author="Amanda Taddei" w:date="2021-02-01T23:14:00Z"/>
              </w:rPr>
              <w:pPrChange w:id="49" w:author="Amanda Taddei" w:date="2021-02-01T23:14:00Z">
                <w:pPr/>
              </w:pPrChange>
            </w:pPr>
            <w:ins w:id="50" w:author="Amanda Taddei" w:date="2021-02-01T23:14:00Z">
              <w:r>
                <w:t xml:space="preserve">**pas de certificat </w:t>
              </w:r>
              <w:proofErr w:type="spellStart"/>
              <w:r>
                <w:t>ssl</w:t>
              </w:r>
              <w:proofErr w:type="spellEnd"/>
              <w:r>
                <w:t xml:space="preserve"> sous </w:t>
              </w:r>
              <w:proofErr w:type="spellStart"/>
              <w:r>
                <w:t>edge</w:t>
              </w:r>
              <w:proofErr w:type="spellEnd"/>
              <w:r>
                <w:t xml:space="preserve"> et </w:t>
              </w:r>
              <w:proofErr w:type="spellStart"/>
              <w:r>
                <w:t>mozilla</w:t>
              </w:r>
              <w:proofErr w:type="spellEnd"/>
              <w:r>
                <w:t>**</w:t>
              </w:r>
            </w:ins>
          </w:p>
          <w:p w14:paraId="30DB7F14" w14:textId="78D22D4F" w:rsidR="00A04297" w:rsidRPr="00A04297" w:rsidRDefault="00A04297" w:rsidP="00A04297">
            <w:pPr>
              <w:rPr>
                <w:rPrChange w:id="51" w:author="Amanda Taddei" w:date="2021-02-01T23:14:00Z">
                  <w:rPr/>
                </w:rPrChange>
              </w:rPr>
              <w:pPrChange w:id="52" w:author="Amanda Taddei" w:date="2021-02-01T23:14:00Z">
                <w:pPr>
                  <w:spacing w:before="20" w:after="20" w:line="240" w:lineRule="auto"/>
                </w:pPr>
              </w:pPrChange>
            </w:pPr>
          </w:p>
        </w:tc>
        <w:sdt>
          <w:sdtPr>
            <w:rPr>
              <w:b/>
              <w:bCs/>
              <w:color w:val="2F5496" w:themeColor="accent1" w:themeShade="BF"/>
              <w:sz w:val="56"/>
              <w:szCs w:val="56"/>
              <w:highlight w:val="green"/>
            </w:rPr>
            <w:id w:val="113845374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FA6E912" w14:textId="15CD9A5C"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27121034"/>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1484A54" w14:textId="5674DC93" w:rsidR="006C3020" w:rsidRDefault="00A04297">
                <w:pPr>
                  <w:spacing w:before="100" w:after="100" w:line="240" w:lineRule="auto"/>
                  <w:rPr>
                    <w:b/>
                    <w:bCs/>
                    <w:color w:val="2F5496" w:themeColor="accent1" w:themeShade="BF"/>
                    <w:sz w:val="56"/>
                    <w:szCs w:val="56"/>
                    <w:highlight w:val="green"/>
                  </w:rPr>
                </w:pPr>
                <w:ins w:id="53" w:author="Amanda Taddei" w:date="2021-02-01T23:14:00Z">
                  <w:r>
                    <w:rPr>
                      <w:b/>
                      <w:bCs/>
                      <w:color w:val="2F5496" w:themeColor="accent1" w:themeShade="BF"/>
                      <w:sz w:val="56"/>
                      <w:szCs w:val="56"/>
                      <w:highlight w:val="green"/>
                    </w:rPr>
                    <w:sym w:font="Wingdings" w:char="F04C"/>
                  </w:r>
                </w:ins>
                <w:del w:id="54" w:author="Amanda Taddei" w:date="2021-02-01T23:14:00Z">
                  <w:r w:rsidR="006C3020" w:rsidDel="00A04297">
                    <w:rPr>
                      <w:b/>
                      <w:bCs/>
                      <w:color w:val="2F5496" w:themeColor="accent1" w:themeShade="BF"/>
                      <w:sz w:val="56"/>
                      <w:szCs w:val="56"/>
                      <w:highlight w:val="green"/>
                    </w:rPr>
                    <w:sym w:font="Wingdings" w:char="F020"/>
                  </w:r>
                </w:del>
              </w:p>
            </w:tc>
          </w:sdtContent>
        </w:sdt>
      </w:tr>
      <w:tr w:rsidR="006C3020" w14:paraId="10FAA9E6"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F072432" w14:textId="77777777" w:rsidR="006C3020" w:rsidRDefault="006C3020">
            <w:pPr>
              <w:spacing w:before="20" w:after="20" w:line="240" w:lineRule="auto"/>
              <w:rPr>
                <w:ins w:id="55" w:author="Amanda Taddei" w:date="2021-02-01T23:18:00Z"/>
              </w:rPr>
            </w:pPr>
            <w:r>
              <w:t>2. Vos formulaires sont-ils résistants aux caractères spéciaux ?</w:t>
            </w:r>
          </w:p>
          <w:p w14:paraId="41EEACB3" w14:textId="76A68106" w:rsidR="00A04297" w:rsidRDefault="00A04297">
            <w:pPr>
              <w:spacing w:before="20" w:after="20" w:line="240" w:lineRule="auto"/>
            </w:pPr>
          </w:p>
        </w:tc>
        <w:sdt>
          <w:sdtPr>
            <w:rPr>
              <w:b/>
              <w:bCs/>
              <w:color w:val="2F5496" w:themeColor="accent1" w:themeShade="BF"/>
              <w:sz w:val="56"/>
              <w:szCs w:val="56"/>
              <w:highlight w:val="green"/>
            </w:rPr>
            <w:id w:val="-368685658"/>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C642DF5" w14:textId="5F6DE195"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65302338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A441587" w14:textId="7583F83A"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4ECFF1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B548576" w14:textId="77777777" w:rsidR="006C3020" w:rsidRDefault="006C3020">
            <w:pPr>
              <w:spacing w:before="20" w:after="20" w:line="240" w:lineRule="auto"/>
            </w:pPr>
            <w:r>
              <w:t>3. Vos répertoires privés sont-ils protégés par des mots de passe via le fichier .</w:t>
            </w:r>
            <w:proofErr w:type="spellStart"/>
            <w:r>
              <w:t>htaccess</w:t>
            </w:r>
            <w:proofErr w:type="spellEnd"/>
            <w:r>
              <w:t xml:space="preserve"> ?</w:t>
            </w:r>
          </w:p>
        </w:tc>
        <w:sdt>
          <w:sdtPr>
            <w:rPr>
              <w:b/>
              <w:bCs/>
              <w:color w:val="2F5496" w:themeColor="accent1" w:themeShade="BF"/>
              <w:sz w:val="56"/>
              <w:szCs w:val="56"/>
              <w:highlight w:val="green"/>
            </w:rPr>
            <w:id w:val="1534540936"/>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49106CF" w14:textId="34C3663F"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42727149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ABF38A5" w14:textId="52561382"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703A262"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303C809" w14:textId="77777777" w:rsidR="006C3020" w:rsidRDefault="006C3020">
            <w:pPr>
              <w:spacing w:before="20" w:after="20" w:line="240" w:lineRule="auto"/>
            </w:pPr>
            <w:r>
              <w:t>4. Est-ce que les répertoires publiques (</w:t>
            </w:r>
            <w:proofErr w:type="spellStart"/>
            <w:r>
              <w:t>cgi</w:t>
            </w:r>
            <w:proofErr w:type="spellEnd"/>
            <w:r>
              <w:t xml:space="preserve">-bin, images, </w:t>
            </w:r>
            <w:proofErr w:type="spellStart"/>
            <w:r>
              <w:t>etc</w:t>
            </w:r>
            <w:proofErr w:type="spellEnd"/>
            <w:r>
              <w:t xml:space="preserve">) sont </w:t>
            </w:r>
            <w:proofErr w:type="spellStart"/>
            <w:r>
              <w:t>indexables</w:t>
            </w:r>
            <w:proofErr w:type="spellEnd"/>
            <w:r>
              <w:t xml:space="preserve"> ou avez-vous mis en place des paramètres d’autorisation pour en bloquer l’accès ?</w:t>
            </w:r>
          </w:p>
        </w:tc>
        <w:sdt>
          <w:sdtPr>
            <w:rPr>
              <w:b/>
              <w:bCs/>
              <w:color w:val="2F5496" w:themeColor="accent1" w:themeShade="BF"/>
              <w:sz w:val="56"/>
              <w:szCs w:val="56"/>
              <w:highlight w:val="green"/>
            </w:rPr>
            <w:id w:val="58010672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231DEC92" w14:textId="236F83CF"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8269464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E0954B6" w14:textId="5D82E291"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73311F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4DF915D" w14:textId="77777777" w:rsidR="006C3020" w:rsidRDefault="006C3020">
            <w:pPr>
              <w:spacing w:before="20" w:after="20" w:line="240" w:lineRule="auto"/>
              <w:rPr>
                <w:ins w:id="56" w:author="Amanda Taddei" w:date="2021-02-01T23:19:00Z"/>
              </w:rPr>
            </w:pPr>
            <w:r>
              <w:t>5. Les données des clients sont-elles stockées en ligne ? Si oui, cette base de données est-elle adéquatement défendue contre les accès externes ?</w:t>
            </w:r>
          </w:p>
          <w:p w14:paraId="41796264" w14:textId="2AE4A3DE" w:rsidR="00A04297" w:rsidRDefault="00A04297">
            <w:pPr>
              <w:spacing w:before="20" w:after="20" w:line="240" w:lineRule="auto"/>
            </w:pPr>
            <w:ins w:id="57" w:author="Amanda Taddei" w:date="2021-02-01T23:19:00Z">
              <w:r>
                <w:t xml:space="preserve">**Il y en a une mais je ne sais pas comment le </w:t>
              </w:r>
              <w:proofErr w:type="spellStart"/>
              <w:r>
                <w:t>verifier</w:t>
              </w:r>
              <w:proofErr w:type="spellEnd"/>
              <w:r>
                <w:t>**</w:t>
              </w:r>
            </w:ins>
          </w:p>
        </w:tc>
        <w:sdt>
          <w:sdtPr>
            <w:rPr>
              <w:b/>
              <w:bCs/>
              <w:color w:val="2F5496" w:themeColor="accent1" w:themeShade="BF"/>
              <w:sz w:val="56"/>
              <w:szCs w:val="56"/>
              <w:highlight w:val="green"/>
            </w:rPr>
            <w:id w:val="-169383400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8C07988" w14:textId="2153C70E"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3245513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B034321" w14:textId="38D80589"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539BFD3"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D452DC9" w14:textId="77777777" w:rsidR="006C3020" w:rsidRDefault="006C3020">
            <w:pPr>
              <w:spacing w:before="20" w:after="20" w:line="240" w:lineRule="auto"/>
              <w:jc w:val="center"/>
            </w:pPr>
            <w:r>
              <w:rPr>
                <w:b/>
                <w:bCs/>
                <w:color w:val="2F5496" w:themeColor="accent1" w:themeShade="BF"/>
                <w:sz w:val="36"/>
                <w:szCs w:val="36"/>
                <w:highlight w:val="green"/>
              </w:rPr>
              <w:t>Autres considérations techniques</w:t>
            </w:r>
            <w:r>
              <w:t xml:space="preserve"> </w:t>
            </w:r>
          </w:p>
        </w:tc>
        <w:tc>
          <w:tcPr>
            <w:tcW w:w="777" w:type="dxa"/>
            <w:tcBorders>
              <w:top w:val="single" w:sz="4" w:space="0" w:color="auto"/>
              <w:left w:val="single" w:sz="4" w:space="0" w:color="auto"/>
              <w:bottom w:val="single" w:sz="4" w:space="0" w:color="auto"/>
              <w:right w:val="single" w:sz="4" w:space="0" w:color="auto"/>
            </w:tcBorders>
            <w:hideMark/>
          </w:tcPr>
          <w:p w14:paraId="71FA57ED" w14:textId="77777777" w:rsidR="006C3020" w:rsidRDefault="006C3020">
            <w:pPr>
              <w:spacing w:before="100" w:after="100" w:line="240" w:lineRule="auto"/>
              <w:jc w:val="cente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2C0C0C1F" w14:textId="77777777" w:rsidR="006C3020" w:rsidRDefault="006C3020">
            <w:pPr>
              <w:spacing w:before="100" w:after="100" w:line="240" w:lineRule="auto"/>
              <w:jc w:val="center"/>
            </w:pPr>
            <w:r>
              <w:rPr>
                <w:b/>
                <w:bCs/>
                <w:color w:val="2F5496" w:themeColor="accent1" w:themeShade="BF"/>
                <w:sz w:val="32"/>
                <w:szCs w:val="32"/>
                <w:highlight w:val="green"/>
              </w:rPr>
              <w:t>NON</w:t>
            </w:r>
          </w:p>
        </w:tc>
      </w:tr>
      <w:tr w:rsidR="006C3020" w14:paraId="7F484A7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380F530" w14:textId="77777777" w:rsidR="006C3020" w:rsidRDefault="006C3020">
            <w:pPr>
              <w:spacing w:before="20" w:after="20" w:line="240" w:lineRule="auto"/>
            </w:pPr>
            <w:r>
              <w:t>1. Est-ce que le site charge rapidement - même pour les utilisateurs ayant un modem ?</w:t>
            </w:r>
          </w:p>
        </w:tc>
        <w:sdt>
          <w:sdtPr>
            <w:rPr>
              <w:b/>
              <w:bCs/>
              <w:color w:val="2F5496" w:themeColor="accent1" w:themeShade="BF"/>
              <w:sz w:val="56"/>
              <w:szCs w:val="56"/>
              <w:highlight w:val="green"/>
            </w:rPr>
            <w:id w:val="1945799046"/>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54B3616" w14:textId="0117254C" w:rsidR="006C3020" w:rsidRDefault="00DE7BA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17947191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166C961" w14:textId="79CE920E"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CEB6E2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A352DD2" w14:textId="77777777" w:rsidR="006C3020" w:rsidRDefault="006C3020">
            <w:pPr>
              <w:spacing w:before="20" w:after="20" w:line="240" w:lineRule="auto"/>
              <w:rPr>
                <w:ins w:id="58" w:author="Amanda Taddei" w:date="2021-02-01T23:19:00Z"/>
              </w:rPr>
            </w:pPr>
            <w:r>
              <w:t>2. Est-ce que tous les liens (internes et externes) sont valides et actifs ?</w:t>
            </w:r>
          </w:p>
          <w:p w14:paraId="135E2C06" w14:textId="04764437" w:rsidR="00A04297" w:rsidRDefault="00A04297">
            <w:pPr>
              <w:spacing w:before="20" w:after="20" w:line="240" w:lineRule="auto"/>
            </w:pPr>
            <w:ins w:id="59" w:author="Amanda Taddei" w:date="2021-02-01T23:19:00Z">
              <w:r>
                <w:t xml:space="preserve">*erreur de code </w:t>
              </w:r>
              <w:proofErr w:type="spellStart"/>
              <w:r>
                <w:t>php</w:t>
              </w:r>
              <w:proofErr w:type="spellEnd"/>
              <w:r>
                <w:t xml:space="preserve"> sur </w:t>
              </w:r>
              <w:proofErr w:type="spellStart"/>
              <w:r>
                <w:t>certaine</w:t>
              </w:r>
              <w:proofErr w:type="spellEnd"/>
              <w:r>
                <w:t xml:space="preserve"> sections* ff7</w:t>
              </w:r>
            </w:ins>
            <w:ins w:id="60" w:author="Amanda Taddei" w:date="2021-02-01T23:20:00Z">
              <w:r w:rsidRPr="00A04297">
                <w:sym w:font="Wingdings" w:char="F0E0"/>
              </w:r>
              <w:r>
                <w:t xml:space="preserve"> armes</w:t>
              </w:r>
            </w:ins>
          </w:p>
        </w:tc>
        <w:sdt>
          <w:sdtPr>
            <w:rPr>
              <w:b/>
              <w:bCs/>
              <w:color w:val="2F5496" w:themeColor="accent1" w:themeShade="BF"/>
              <w:sz w:val="56"/>
              <w:szCs w:val="56"/>
              <w:highlight w:val="green"/>
            </w:rPr>
            <w:id w:val="-901284246"/>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ECBA5D8" w14:textId="33440313" w:rsidR="006C3020" w:rsidRDefault="00DE7BA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5080986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5A603C6" w14:textId="4575AB6A"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11A26E3"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B4FE283" w14:textId="77777777" w:rsidR="006C3020" w:rsidRDefault="006C3020">
            <w:pPr>
              <w:spacing w:before="20" w:after="20" w:line="240" w:lineRule="auto"/>
              <w:rPr>
                <w:ins w:id="61" w:author="Amanda Taddei" w:date="2021-02-01T23:20:00Z"/>
              </w:rPr>
            </w:pPr>
            <w:r>
              <w:t>3. Les scripts sont-ils exempts d’erreurs ?</w:t>
            </w:r>
          </w:p>
          <w:p w14:paraId="7EEE13AD" w14:textId="24A5CE6F" w:rsidR="00A04297" w:rsidRDefault="00A04297">
            <w:pPr>
              <w:spacing w:before="20" w:after="20" w:line="240" w:lineRule="auto"/>
            </w:pPr>
            <w:ins w:id="62" w:author="Amanda Taddei" w:date="2021-02-01T23:20:00Z">
              <w:r>
                <w:t xml:space="preserve">Dans f12 </w:t>
              </w:r>
            </w:ins>
          </w:p>
        </w:tc>
        <w:sdt>
          <w:sdtPr>
            <w:rPr>
              <w:b/>
              <w:bCs/>
              <w:color w:val="2F5496" w:themeColor="accent1" w:themeShade="BF"/>
              <w:sz w:val="56"/>
              <w:szCs w:val="56"/>
              <w:highlight w:val="green"/>
            </w:rPr>
            <w:id w:val="-11877159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E75CC8F" w14:textId="3C75331F"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529074242"/>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8355567" w14:textId="35025FAF" w:rsidR="006C3020" w:rsidRDefault="00DE7BA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0CAB80FB"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3529D78" w14:textId="77777777" w:rsidR="006C3020" w:rsidRDefault="006C3020">
            <w:pPr>
              <w:spacing w:before="20" w:after="20" w:line="240" w:lineRule="auto"/>
            </w:pPr>
            <w:r>
              <w:t>4. Le site est-il exempt d’erreurs côté serveur ?</w:t>
            </w:r>
          </w:p>
        </w:tc>
        <w:sdt>
          <w:sdtPr>
            <w:rPr>
              <w:b/>
              <w:bCs/>
              <w:color w:val="2F5496" w:themeColor="accent1" w:themeShade="BF"/>
              <w:sz w:val="56"/>
              <w:szCs w:val="56"/>
              <w:highlight w:val="green"/>
            </w:rPr>
            <w:id w:val="92906874"/>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36FD79E" w14:textId="3958D39C"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8094607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4AF85C3" w14:textId="2917B3EA"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bl>
    <w:p w14:paraId="2A7FC978" w14:textId="77777777" w:rsidR="006C3020" w:rsidRDefault="006C3020">
      <w:r>
        <w:br w:type="page"/>
      </w:r>
    </w:p>
    <w:tbl>
      <w:tblPr>
        <w:tblStyle w:val="Grilledutableau"/>
        <w:tblW w:w="0" w:type="auto"/>
        <w:tblInd w:w="720" w:type="dxa"/>
        <w:tblLook w:val="04A0" w:firstRow="1" w:lastRow="0" w:firstColumn="1" w:lastColumn="0" w:noHBand="0" w:noVBand="1"/>
      </w:tblPr>
      <w:tblGrid>
        <w:gridCol w:w="6734"/>
        <w:gridCol w:w="1249"/>
        <w:gridCol w:w="1249"/>
      </w:tblGrid>
      <w:tr w:rsidR="006C3020" w14:paraId="04F0E440"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360C17C" w14:textId="77777777" w:rsidR="006C3020" w:rsidRDefault="006C3020">
            <w:pPr>
              <w:spacing w:before="20" w:after="20" w:line="240" w:lineRule="auto"/>
              <w:jc w:val="center"/>
              <w:rPr>
                <w:sz w:val="36"/>
                <w:szCs w:val="36"/>
              </w:rPr>
            </w:pPr>
            <w:r>
              <w:rPr>
                <w:b/>
                <w:bCs/>
                <w:color w:val="2F5496" w:themeColor="accent1" w:themeShade="BF"/>
                <w:sz w:val="36"/>
                <w:szCs w:val="36"/>
                <w:highlight w:val="green"/>
              </w:rPr>
              <w:lastRenderedPageBreak/>
              <w:t>Autres considérations Marketing</w:t>
            </w:r>
          </w:p>
        </w:tc>
        <w:tc>
          <w:tcPr>
            <w:tcW w:w="777" w:type="dxa"/>
            <w:tcBorders>
              <w:top w:val="single" w:sz="4" w:space="0" w:color="auto"/>
              <w:left w:val="single" w:sz="4" w:space="0" w:color="auto"/>
              <w:bottom w:val="single" w:sz="4" w:space="0" w:color="auto"/>
              <w:right w:val="single" w:sz="4" w:space="0" w:color="auto"/>
            </w:tcBorders>
            <w:hideMark/>
          </w:tcPr>
          <w:p w14:paraId="31EB7110" w14:textId="77777777" w:rsidR="006C3020" w:rsidRDefault="006C3020">
            <w:pPr>
              <w:spacing w:after="0" w:line="240" w:lineRule="auto"/>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305D4370" w14:textId="77777777" w:rsidR="006C3020" w:rsidRDefault="006C3020">
            <w:pPr>
              <w:spacing w:after="0" w:line="240" w:lineRule="auto"/>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5F666A1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8712672" w14:textId="77777777" w:rsidR="006C3020" w:rsidRDefault="006C3020">
            <w:pPr>
              <w:spacing w:before="20" w:after="20" w:line="240" w:lineRule="auto"/>
            </w:pPr>
            <w:r>
              <w:t>1. Le site est-il correctement optimisé pour les moteurs de recherche (texte essentiel souligné, balises de titre pertinentes, titre du texte présenté en H1, liens sortants fiables et contextuellement liées, etc.) ?</w:t>
            </w:r>
          </w:p>
        </w:tc>
        <w:sdt>
          <w:sdtPr>
            <w:rPr>
              <w:b/>
              <w:bCs/>
              <w:color w:val="2F5496" w:themeColor="accent1" w:themeShade="BF"/>
              <w:sz w:val="56"/>
              <w:szCs w:val="56"/>
              <w:highlight w:val="green"/>
            </w:rPr>
            <w:id w:val="181483875"/>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7DCA9ED" w14:textId="16DA620F"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0359635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76F99A8" w14:textId="46A17E92"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E048B9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701E18E" w14:textId="77777777" w:rsidR="006C3020" w:rsidRDefault="006C3020">
            <w:pPr>
              <w:spacing w:before="20" w:after="20" w:line="240" w:lineRule="auto"/>
            </w:pPr>
            <w:r>
              <w:t>2. Est-ce que la page d’accueil incite le visiteur à aller plus loin dans le site ou vers le panier ?</w:t>
            </w:r>
          </w:p>
        </w:tc>
        <w:sdt>
          <w:sdtPr>
            <w:rPr>
              <w:b/>
              <w:bCs/>
              <w:color w:val="2F5496" w:themeColor="accent1" w:themeShade="BF"/>
              <w:sz w:val="56"/>
              <w:szCs w:val="56"/>
              <w:highlight w:val="green"/>
            </w:rPr>
            <w:id w:val="1021509198"/>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E36EA91" w14:textId="34ACDB7E" w:rsidR="006C3020" w:rsidRDefault="00A04297">
                <w:pPr>
                  <w:spacing w:before="100" w:after="100" w:line="240" w:lineRule="auto"/>
                  <w:rPr>
                    <w:b/>
                    <w:bCs/>
                    <w:color w:val="2F5496" w:themeColor="accent1" w:themeShade="BF"/>
                    <w:sz w:val="56"/>
                    <w:szCs w:val="56"/>
                    <w:highlight w:val="green"/>
                  </w:rPr>
                </w:pPr>
                <w:ins w:id="63" w:author="Amanda Taddei" w:date="2021-02-01T23:21:00Z">
                  <w:r>
                    <w:rPr>
                      <w:b/>
                      <w:bCs/>
                      <w:color w:val="2F5496" w:themeColor="accent1" w:themeShade="BF"/>
                      <w:sz w:val="56"/>
                      <w:szCs w:val="56"/>
                      <w:highlight w:val="green"/>
                    </w:rPr>
                    <w:sym w:font="Wingdings" w:char="F04A"/>
                  </w:r>
                </w:ins>
                <w:del w:id="64" w:author="Amanda Taddei" w:date="2021-02-01T23:21:00Z">
                  <w:r w:rsidR="006C3020" w:rsidDel="00A04297">
                    <w:rPr>
                      <w:b/>
                      <w:bCs/>
                      <w:color w:val="2F5496" w:themeColor="accent1" w:themeShade="BF"/>
                      <w:sz w:val="56"/>
                      <w:szCs w:val="56"/>
                      <w:highlight w:val="green"/>
                    </w:rPr>
                    <w:sym w:font="Wingdings" w:char="F020"/>
                  </w:r>
                </w:del>
              </w:p>
            </w:tc>
          </w:sdtContent>
        </w:sdt>
        <w:sdt>
          <w:sdtPr>
            <w:rPr>
              <w:b/>
              <w:bCs/>
              <w:color w:val="2F5496" w:themeColor="accent1" w:themeShade="BF"/>
              <w:sz w:val="56"/>
              <w:szCs w:val="56"/>
              <w:highlight w:val="green"/>
            </w:rPr>
            <w:id w:val="-140998796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BD17865" w14:textId="18FD8E2C"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85696B6"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F6CE678" w14:textId="77777777" w:rsidR="006C3020" w:rsidRDefault="006C3020">
            <w:pPr>
              <w:tabs>
                <w:tab w:val="left" w:pos="1239"/>
              </w:tabs>
              <w:spacing w:before="20" w:after="20" w:line="240" w:lineRule="auto"/>
            </w:pPr>
            <w:r>
              <w:tab/>
              <w:t>3. Est-ce que le site contient des éléments visant à encourager les visites futures ou la viralité (c’est-à-dire avec un concours, une newsletter, la fonctionnalité “en parler à un ami “, un forum avec une option d’inscription, une barre d’outils téléchargeable, des flux RSS, etc…) ? Avez-vous différents titres pour chaque page qui commencent (ou tout au moins comme 2ème ou 3ème mot) avec le mot-clé le plus pertinent qui décrit le contenu ou le sujet de la page au mieux. (Si vous deviez expliquer ce que la sujet de la page en 2-3 mots-clés ou expressions, quels seraient-</w:t>
            </w:r>
            <w:proofErr w:type="gramStart"/>
            <w:r>
              <w:t>ils?</w:t>
            </w:r>
            <w:proofErr w:type="gramEnd"/>
          </w:p>
        </w:tc>
        <w:sdt>
          <w:sdtPr>
            <w:rPr>
              <w:b/>
              <w:bCs/>
              <w:color w:val="2F5496" w:themeColor="accent1" w:themeShade="BF"/>
              <w:sz w:val="56"/>
              <w:szCs w:val="56"/>
              <w:highlight w:val="green"/>
            </w:rPr>
            <w:id w:val="865341874"/>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FD25ABE" w14:textId="5F219894"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30111823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3EFF9FF" w14:textId="0DD4AE29"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F6FBC1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CE08D3F" w14:textId="77777777" w:rsidR="006C3020" w:rsidRDefault="006C3020">
            <w:pPr>
              <w:spacing w:before="20" w:after="20" w:line="240" w:lineRule="auto"/>
            </w:pPr>
            <w:r>
              <w:t>4. Le fichier Robots.txt est-il configuré ?</w:t>
            </w:r>
          </w:p>
        </w:tc>
        <w:sdt>
          <w:sdtPr>
            <w:rPr>
              <w:b/>
              <w:bCs/>
              <w:color w:val="2F5496" w:themeColor="accent1" w:themeShade="BF"/>
              <w:sz w:val="56"/>
              <w:szCs w:val="56"/>
              <w:highlight w:val="green"/>
            </w:rPr>
            <w:id w:val="29201884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D978E83" w14:textId="48DCCFB5"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9890930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A4335B2" w14:textId="3E52059E"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CFB35E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C908531" w14:textId="77777777" w:rsidR="006C3020" w:rsidRDefault="006C3020">
            <w:pPr>
              <w:spacing w:before="20" w:after="20" w:line="240" w:lineRule="auto"/>
            </w:pPr>
            <w:r>
              <w:t xml:space="preserve">5. Le </w:t>
            </w:r>
            <w:proofErr w:type="spellStart"/>
            <w:r>
              <w:t>Sitemap</w:t>
            </w:r>
            <w:proofErr w:type="spellEnd"/>
            <w:r>
              <w:t xml:space="preserve"> est-il disponible ? (Pas le Plan du site, le </w:t>
            </w:r>
            <w:proofErr w:type="spellStart"/>
            <w:r>
              <w:t>Sitemap</w:t>
            </w:r>
            <w:proofErr w:type="spellEnd"/>
            <w:r>
              <w:t>)</w:t>
            </w:r>
          </w:p>
        </w:tc>
        <w:sdt>
          <w:sdtPr>
            <w:rPr>
              <w:b/>
              <w:bCs/>
              <w:color w:val="2F5496" w:themeColor="accent1" w:themeShade="BF"/>
              <w:sz w:val="56"/>
              <w:szCs w:val="56"/>
              <w:highlight w:val="green"/>
            </w:rPr>
            <w:id w:val="-1005355552"/>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F528EC8" w14:textId="1487B8A4"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835500161"/>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D3C4A4C" w14:textId="1E735049" w:rsidR="006C3020" w:rsidRDefault="00840BA4">
                <w:pPr>
                  <w:spacing w:before="100" w:after="100" w:line="240" w:lineRule="auto"/>
                  <w:rPr>
                    <w:b/>
                    <w:bCs/>
                    <w:color w:val="2F5496" w:themeColor="accent1" w:themeShade="BF"/>
                    <w:sz w:val="56"/>
                    <w:szCs w:val="56"/>
                    <w:highlight w:val="green"/>
                  </w:rPr>
                </w:pPr>
                <w:ins w:id="65" w:author="Amanda Taddei" w:date="2021-02-01T23:25:00Z">
                  <w:r>
                    <w:rPr>
                      <w:b/>
                      <w:bCs/>
                      <w:color w:val="2F5496" w:themeColor="accent1" w:themeShade="BF"/>
                      <w:sz w:val="56"/>
                      <w:szCs w:val="56"/>
                      <w:highlight w:val="green"/>
                    </w:rPr>
                    <w:sym w:font="Wingdings" w:char="F04C"/>
                  </w:r>
                </w:ins>
                <w:del w:id="66" w:author="Amanda Taddei" w:date="2021-02-01T23:25:00Z">
                  <w:r w:rsidR="006C3020" w:rsidDel="00840BA4">
                    <w:rPr>
                      <w:b/>
                      <w:bCs/>
                      <w:color w:val="2F5496" w:themeColor="accent1" w:themeShade="BF"/>
                      <w:sz w:val="56"/>
                      <w:szCs w:val="56"/>
                      <w:highlight w:val="green"/>
                    </w:rPr>
                    <w:sym w:font="Wingdings" w:char="F020"/>
                  </w:r>
                </w:del>
              </w:p>
            </w:tc>
          </w:sdtContent>
        </w:sdt>
      </w:tr>
      <w:tr w:rsidR="006C3020" w14:paraId="2AA8F37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689455F" w14:textId="77777777" w:rsidR="006C3020" w:rsidRDefault="006C3020">
            <w:pPr>
              <w:spacing w:before="20" w:after="20" w:line="240" w:lineRule="auto"/>
              <w:rPr>
                <w:ins w:id="67" w:author="Amanda Taddei" w:date="2021-02-01T23:26:00Z"/>
              </w:rPr>
            </w:pPr>
            <w:r>
              <w:t>6. Chaque page est-elle accessible au moins par un lien HTML en dur (pas de lien en JavaScript ou en Flash) ?</w:t>
            </w:r>
          </w:p>
          <w:p w14:paraId="0C50A9BB" w14:textId="33127896" w:rsidR="00840BA4" w:rsidRDefault="00840BA4">
            <w:pPr>
              <w:spacing w:before="20" w:after="20" w:line="240" w:lineRule="auto"/>
            </w:pPr>
            <w:ins w:id="68" w:author="Amanda Taddei" w:date="2021-02-01T23:26:00Z">
              <w:r>
                <w:t>**pas pour la version mobile**</w:t>
              </w:r>
            </w:ins>
          </w:p>
        </w:tc>
        <w:sdt>
          <w:sdtPr>
            <w:rPr>
              <w:b/>
              <w:bCs/>
              <w:color w:val="2F5496" w:themeColor="accent1" w:themeShade="BF"/>
              <w:sz w:val="56"/>
              <w:szCs w:val="56"/>
              <w:highlight w:val="green"/>
            </w:rPr>
            <w:id w:val="169457815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D8C1C3D" w14:textId="0B1A86B1"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091687153"/>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3241791" w14:textId="30588684" w:rsidR="006C3020" w:rsidRDefault="00840BA4">
                <w:pPr>
                  <w:spacing w:before="100" w:after="100" w:line="240" w:lineRule="auto"/>
                  <w:rPr>
                    <w:b/>
                    <w:bCs/>
                    <w:color w:val="2F5496" w:themeColor="accent1" w:themeShade="BF"/>
                    <w:sz w:val="56"/>
                    <w:szCs w:val="56"/>
                    <w:highlight w:val="green"/>
                  </w:rPr>
                </w:pPr>
                <w:ins w:id="69" w:author="Amanda Taddei" w:date="2021-02-01T23:26:00Z">
                  <w:r>
                    <w:rPr>
                      <w:b/>
                      <w:bCs/>
                      <w:color w:val="2F5496" w:themeColor="accent1" w:themeShade="BF"/>
                      <w:sz w:val="56"/>
                      <w:szCs w:val="56"/>
                      <w:highlight w:val="green"/>
                    </w:rPr>
                    <w:sym w:font="Wingdings" w:char="F04C"/>
                  </w:r>
                </w:ins>
                <w:del w:id="70" w:author="Amanda Taddei" w:date="2021-02-01T23:26:00Z">
                  <w:r w:rsidR="006C3020" w:rsidDel="00840BA4">
                    <w:rPr>
                      <w:b/>
                      <w:bCs/>
                      <w:color w:val="2F5496" w:themeColor="accent1" w:themeShade="BF"/>
                      <w:sz w:val="56"/>
                      <w:szCs w:val="56"/>
                      <w:highlight w:val="green"/>
                    </w:rPr>
                    <w:sym w:font="Wingdings" w:char="F020"/>
                  </w:r>
                </w:del>
              </w:p>
            </w:tc>
          </w:sdtContent>
        </w:sdt>
      </w:tr>
      <w:tr w:rsidR="006C3020" w14:paraId="5E6A8C05"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E91C5C6" w14:textId="77777777" w:rsidR="006C3020" w:rsidRDefault="006C3020">
            <w:pPr>
              <w:spacing w:before="20" w:after="20" w:line="240" w:lineRule="auto"/>
            </w:pPr>
            <w:r>
              <w:t>7. Est-ce que toutes les pages ont au moins une partie de texte dans leur contenu ? (Combien de texte reste-t-il sur la page si vous enlevez toutes les images, vidéos, animations flash, applets Java et codes JavaScript ? Quelque chose ? Est-ce que le reste énonce toujours que les objectifs de la page ?)</w:t>
            </w:r>
          </w:p>
        </w:tc>
        <w:sdt>
          <w:sdtPr>
            <w:rPr>
              <w:b/>
              <w:bCs/>
              <w:color w:val="2F5496" w:themeColor="accent1" w:themeShade="BF"/>
              <w:sz w:val="56"/>
              <w:szCs w:val="56"/>
              <w:highlight w:val="green"/>
            </w:rPr>
            <w:id w:val="-173538446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295CFBB9" w14:textId="27490A42" w:rsidR="006C3020" w:rsidRDefault="00840BA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8719149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F31A3EC" w14:textId="27B4E3B0"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88059B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88A7C40" w14:textId="77777777" w:rsidR="006C3020" w:rsidRDefault="006C3020">
            <w:pPr>
              <w:spacing w:before="20" w:after="20" w:line="240" w:lineRule="auto"/>
            </w:pPr>
            <w:r>
              <w:t>8. Chaque page est-elle accessible via une URL unique ou plusieurs URL sont disponibles (et pire, utilisés) pour accéder à la même page ? Solution à un problème de contenu dupliqué : des URL canoniques (=uniques pour chaque page).</w:t>
            </w:r>
          </w:p>
        </w:tc>
        <w:sdt>
          <w:sdtPr>
            <w:rPr>
              <w:b/>
              <w:bCs/>
              <w:color w:val="2F5496" w:themeColor="accent1" w:themeShade="BF"/>
              <w:sz w:val="56"/>
              <w:szCs w:val="56"/>
              <w:highlight w:val="green"/>
            </w:rPr>
            <w:id w:val="-105832046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3CD7453" w14:textId="2E383818" w:rsidR="006C3020" w:rsidRDefault="00EC4C0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89172996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BF45C28" w14:textId="2AAE23DC"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0FE1D6C"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EFEFD54"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t>Mentions légales / Réassurance</w:t>
            </w:r>
          </w:p>
        </w:tc>
        <w:tc>
          <w:tcPr>
            <w:tcW w:w="777" w:type="dxa"/>
            <w:tcBorders>
              <w:top w:val="single" w:sz="4" w:space="0" w:color="auto"/>
              <w:left w:val="single" w:sz="4" w:space="0" w:color="auto"/>
              <w:bottom w:val="single" w:sz="4" w:space="0" w:color="auto"/>
              <w:right w:val="single" w:sz="4" w:space="0" w:color="auto"/>
            </w:tcBorders>
            <w:hideMark/>
          </w:tcPr>
          <w:p w14:paraId="6749414D"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005B1340"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2AADEB4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FBB814A" w14:textId="77777777" w:rsidR="006C3020" w:rsidRDefault="006C3020">
            <w:pPr>
              <w:spacing w:before="20" w:after="20" w:line="240" w:lineRule="auto"/>
            </w:pPr>
            <w:r>
              <w:t>1. Votre page de contact contient-elle une adresse réelle, un numéro de téléphone (gratuit) et un formulaire de contact par email ? Fondamentalement, il faut proposer un mécanisme clair et facile à utiliser pour rentrer en contact. Donnez-leur un formulaire pour structurer leurs communications.</w:t>
            </w:r>
          </w:p>
        </w:tc>
        <w:sdt>
          <w:sdtPr>
            <w:rPr>
              <w:b/>
              <w:bCs/>
              <w:color w:val="2F5496" w:themeColor="accent1" w:themeShade="BF"/>
              <w:sz w:val="56"/>
              <w:szCs w:val="56"/>
              <w:highlight w:val="green"/>
            </w:rPr>
            <w:id w:val="1945950297"/>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75BDFEF" w14:textId="1B8C5B5E" w:rsidR="006C3020" w:rsidRDefault="00840BA4">
                <w:pPr>
                  <w:spacing w:before="100" w:after="100" w:line="240" w:lineRule="auto"/>
                  <w:rPr>
                    <w:b/>
                    <w:bCs/>
                    <w:color w:val="2F5496" w:themeColor="accent1" w:themeShade="BF"/>
                    <w:sz w:val="56"/>
                    <w:szCs w:val="56"/>
                    <w:highlight w:val="green"/>
                  </w:rPr>
                </w:pPr>
                <w:ins w:id="71" w:author="Amanda Taddei" w:date="2021-02-01T23:28:00Z">
                  <w:r>
                    <w:rPr>
                      <w:b/>
                      <w:bCs/>
                      <w:color w:val="2F5496" w:themeColor="accent1" w:themeShade="BF"/>
                      <w:sz w:val="56"/>
                      <w:szCs w:val="56"/>
                      <w:highlight w:val="green"/>
                    </w:rPr>
                    <w:sym w:font="Wingdings" w:char="F020"/>
                  </w:r>
                </w:ins>
                <w:del w:id="72" w:author="Amanda Taddei" w:date="2021-02-01T23:28:00Z">
                  <w:r w:rsidR="006C3020" w:rsidDel="00840BA4">
                    <w:rPr>
                      <w:b/>
                      <w:bCs/>
                      <w:color w:val="2F5496" w:themeColor="accent1" w:themeShade="BF"/>
                      <w:sz w:val="56"/>
                      <w:szCs w:val="56"/>
                      <w:highlight w:val="green"/>
                    </w:rPr>
                    <w:sym w:font="Wingdings" w:char="F04A"/>
                  </w:r>
                </w:del>
              </w:p>
            </w:tc>
          </w:sdtContent>
        </w:sdt>
        <w:sdt>
          <w:sdtPr>
            <w:rPr>
              <w:b/>
              <w:bCs/>
              <w:color w:val="2F5496" w:themeColor="accent1" w:themeShade="BF"/>
              <w:sz w:val="56"/>
              <w:szCs w:val="56"/>
              <w:highlight w:val="green"/>
            </w:rPr>
            <w:id w:val="-1358889853"/>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AAA849A" w14:textId="0BED1579" w:rsidR="006C3020" w:rsidRDefault="00840BA4">
                <w:pPr>
                  <w:spacing w:before="100" w:after="100" w:line="240" w:lineRule="auto"/>
                  <w:rPr>
                    <w:b/>
                    <w:bCs/>
                    <w:color w:val="2F5496" w:themeColor="accent1" w:themeShade="BF"/>
                    <w:sz w:val="56"/>
                    <w:szCs w:val="56"/>
                    <w:highlight w:val="green"/>
                  </w:rPr>
                </w:pPr>
                <w:ins w:id="73" w:author="Amanda Taddei" w:date="2021-02-01T23:28:00Z">
                  <w:r>
                    <w:rPr>
                      <w:b/>
                      <w:bCs/>
                      <w:color w:val="2F5496" w:themeColor="accent1" w:themeShade="BF"/>
                      <w:sz w:val="56"/>
                      <w:szCs w:val="56"/>
                      <w:highlight w:val="green"/>
                    </w:rPr>
                    <w:sym w:font="Wingdings" w:char="F04C"/>
                  </w:r>
                </w:ins>
                <w:del w:id="74" w:author="Amanda Taddei" w:date="2021-02-01T23:28:00Z">
                  <w:r w:rsidR="006C3020" w:rsidDel="00840BA4">
                    <w:rPr>
                      <w:b/>
                      <w:bCs/>
                      <w:color w:val="2F5496" w:themeColor="accent1" w:themeShade="BF"/>
                      <w:sz w:val="56"/>
                      <w:szCs w:val="56"/>
                      <w:highlight w:val="green"/>
                    </w:rPr>
                    <w:sym w:font="Wingdings" w:char="F020"/>
                  </w:r>
                </w:del>
              </w:p>
            </w:tc>
          </w:sdtContent>
        </w:sdt>
      </w:tr>
      <w:tr w:rsidR="006C3020" w14:paraId="2D8C5AA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D28BD44" w14:textId="77777777" w:rsidR="006C3020" w:rsidRDefault="006C3020">
            <w:pPr>
              <w:spacing w:before="20" w:after="20" w:line="240" w:lineRule="auto"/>
            </w:pPr>
            <w:r>
              <w:t>2. La page des Conditions Générales de Vente (CGV) est-elle disponible là où vous spécifiez ce que vous faîtes et pourquoi et à propos de quoi les visiteurs doivent donner leur accord s’ils veulent utiliser le site ?</w:t>
            </w:r>
          </w:p>
        </w:tc>
        <w:sdt>
          <w:sdtPr>
            <w:rPr>
              <w:b/>
              <w:bCs/>
              <w:color w:val="2F5496" w:themeColor="accent1" w:themeShade="BF"/>
              <w:sz w:val="56"/>
              <w:szCs w:val="56"/>
              <w:highlight w:val="green"/>
            </w:rPr>
            <w:id w:val="1442191212"/>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EF1C0CE" w14:textId="142F1741" w:rsidR="006C3020" w:rsidRDefault="00840BA4">
                <w:pPr>
                  <w:spacing w:before="100" w:after="100" w:line="240" w:lineRule="auto"/>
                  <w:rPr>
                    <w:b/>
                    <w:bCs/>
                    <w:color w:val="2F5496" w:themeColor="accent1" w:themeShade="BF"/>
                    <w:sz w:val="56"/>
                    <w:szCs w:val="56"/>
                    <w:highlight w:val="green"/>
                  </w:rPr>
                </w:pPr>
                <w:ins w:id="75" w:author="Amanda Taddei" w:date="2021-02-01T23:29:00Z">
                  <w:r>
                    <w:rPr>
                      <w:b/>
                      <w:bCs/>
                      <w:color w:val="2F5496" w:themeColor="accent1" w:themeShade="BF"/>
                      <w:sz w:val="56"/>
                      <w:szCs w:val="56"/>
                      <w:highlight w:val="green"/>
                    </w:rPr>
                    <w:sym w:font="Wingdings" w:char="F020"/>
                  </w:r>
                </w:ins>
                <w:del w:id="76" w:author="Amanda Taddei" w:date="2021-02-01T23:29:00Z">
                  <w:r w:rsidR="006C3020" w:rsidDel="00840BA4">
                    <w:rPr>
                      <w:b/>
                      <w:bCs/>
                      <w:color w:val="2F5496" w:themeColor="accent1" w:themeShade="BF"/>
                      <w:sz w:val="56"/>
                      <w:szCs w:val="56"/>
                      <w:highlight w:val="green"/>
                    </w:rPr>
                    <w:sym w:font="Wingdings" w:char="F04A"/>
                  </w:r>
                </w:del>
              </w:p>
            </w:tc>
          </w:sdtContent>
        </w:sdt>
        <w:sdt>
          <w:sdtPr>
            <w:rPr>
              <w:b/>
              <w:bCs/>
              <w:color w:val="2F5496" w:themeColor="accent1" w:themeShade="BF"/>
              <w:sz w:val="56"/>
              <w:szCs w:val="56"/>
              <w:highlight w:val="green"/>
            </w:rPr>
            <w:id w:val="1479191325"/>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B7E7647" w14:textId="1038BA44" w:rsidR="006C3020" w:rsidRDefault="00840BA4">
                <w:pPr>
                  <w:spacing w:before="100" w:after="100" w:line="240" w:lineRule="auto"/>
                  <w:rPr>
                    <w:b/>
                    <w:bCs/>
                    <w:color w:val="2F5496" w:themeColor="accent1" w:themeShade="BF"/>
                    <w:sz w:val="56"/>
                    <w:szCs w:val="56"/>
                    <w:highlight w:val="green"/>
                  </w:rPr>
                </w:pPr>
                <w:ins w:id="77" w:author="Amanda Taddei" w:date="2021-02-01T23:29:00Z">
                  <w:r>
                    <w:rPr>
                      <w:b/>
                      <w:bCs/>
                      <w:color w:val="2F5496" w:themeColor="accent1" w:themeShade="BF"/>
                      <w:sz w:val="56"/>
                      <w:szCs w:val="56"/>
                      <w:highlight w:val="green"/>
                    </w:rPr>
                    <w:sym w:font="Wingdings" w:char="F04C"/>
                  </w:r>
                </w:ins>
                <w:del w:id="78" w:author="Amanda Taddei" w:date="2021-02-01T23:29:00Z">
                  <w:r w:rsidR="006C3020" w:rsidDel="00840BA4">
                    <w:rPr>
                      <w:b/>
                      <w:bCs/>
                      <w:color w:val="2F5496" w:themeColor="accent1" w:themeShade="BF"/>
                      <w:sz w:val="56"/>
                      <w:szCs w:val="56"/>
                      <w:highlight w:val="green"/>
                    </w:rPr>
                    <w:sym w:font="Wingdings" w:char="F020"/>
                  </w:r>
                </w:del>
              </w:p>
            </w:tc>
          </w:sdtContent>
        </w:sdt>
      </w:tr>
      <w:tr w:rsidR="006C3020" w14:paraId="67DE5C28"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C7EC934" w14:textId="77777777" w:rsidR="006C3020" w:rsidRDefault="006C3020">
            <w:pPr>
              <w:spacing w:before="20" w:after="20" w:line="240" w:lineRule="auto"/>
            </w:pPr>
            <w:r>
              <w:t xml:space="preserve">Ceci est pour vous protéger contre les plaintes ou pire au sujet des choses que vous ne pouvez pas contrôler facilement, tels que des liens vers des sites internet tiers ou des pubs provenant de systèmes automatisés tels que Google </w:t>
            </w:r>
            <w:proofErr w:type="spellStart"/>
            <w:r>
              <w:t>AdSense</w:t>
            </w:r>
            <w:proofErr w:type="spellEnd"/>
            <w:r>
              <w:t xml:space="preserve"> etc.</w:t>
            </w:r>
          </w:p>
        </w:tc>
        <w:sdt>
          <w:sdtPr>
            <w:rPr>
              <w:b/>
              <w:bCs/>
              <w:color w:val="2F5496" w:themeColor="accent1" w:themeShade="BF"/>
              <w:sz w:val="56"/>
              <w:szCs w:val="56"/>
              <w:highlight w:val="green"/>
            </w:rPr>
            <w:id w:val="-944687836"/>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26F9B87E" w14:textId="7DCA33C5"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6095024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5278321" w14:textId="62E8C742"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D3B69F0"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8825C32" w14:textId="77777777" w:rsidR="006C3020" w:rsidRDefault="006C3020">
            <w:pPr>
              <w:spacing w:before="20" w:after="20" w:line="240" w:lineRule="auto"/>
            </w:pPr>
            <w:r>
              <w:t>3. Votre politique de confidentialité est-elle en place (surtout si vous collectez données, e-mails, noms, et cookies d’analyse d’audience) ?</w:t>
            </w:r>
          </w:p>
        </w:tc>
        <w:sdt>
          <w:sdtPr>
            <w:rPr>
              <w:b/>
              <w:bCs/>
              <w:color w:val="2F5496" w:themeColor="accent1" w:themeShade="BF"/>
              <w:sz w:val="56"/>
              <w:szCs w:val="56"/>
              <w:highlight w:val="green"/>
            </w:rPr>
            <w:id w:val="-1228600421"/>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C17D90F" w14:textId="562B59C2" w:rsidR="006C3020" w:rsidRDefault="00840BA4">
                <w:pPr>
                  <w:spacing w:before="100" w:after="100" w:line="240" w:lineRule="auto"/>
                  <w:rPr>
                    <w:b/>
                    <w:bCs/>
                    <w:color w:val="2F5496" w:themeColor="accent1" w:themeShade="BF"/>
                    <w:sz w:val="56"/>
                    <w:szCs w:val="56"/>
                    <w:highlight w:val="green"/>
                  </w:rPr>
                </w:pPr>
                <w:ins w:id="79" w:author="Amanda Taddei" w:date="2021-02-01T23:33:00Z">
                  <w:r>
                    <w:rPr>
                      <w:b/>
                      <w:bCs/>
                      <w:color w:val="2F5496" w:themeColor="accent1" w:themeShade="BF"/>
                      <w:sz w:val="56"/>
                      <w:szCs w:val="56"/>
                      <w:highlight w:val="green"/>
                    </w:rPr>
                    <w:sym w:font="Wingdings" w:char="F020"/>
                  </w:r>
                </w:ins>
                <w:del w:id="80" w:author="Amanda Taddei" w:date="2021-02-01T23:33:00Z">
                  <w:r w:rsidR="006C3020" w:rsidDel="00840BA4">
                    <w:rPr>
                      <w:b/>
                      <w:bCs/>
                      <w:color w:val="2F5496" w:themeColor="accent1" w:themeShade="BF"/>
                      <w:sz w:val="56"/>
                      <w:szCs w:val="56"/>
                      <w:highlight w:val="green"/>
                    </w:rPr>
                    <w:sym w:font="Wingdings" w:char="F04A"/>
                  </w:r>
                </w:del>
              </w:p>
            </w:tc>
          </w:sdtContent>
        </w:sdt>
        <w:sdt>
          <w:sdtPr>
            <w:rPr>
              <w:b/>
              <w:bCs/>
              <w:color w:val="2F5496" w:themeColor="accent1" w:themeShade="BF"/>
              <w:sz w:val="56"/>
              <w:szCs w:val="56"/>
              <w:highlight w:val="green"/>
            </w:rPr>
            <w:id w:val="-636338275"/>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9EEE7B1" w14:textId="629CE65F" w:rsidR="006C3020" w:rsidRDefault="00840BA4">
                <w:pPr>
                  <w:spacing w:before="100" w:after="100" w:line="240" w:lineRule="auto"/>
                  <w:rPr>
                    <w:b/>
                    <w:bCs/>
                    <w:color w:val="2F5496" w:themeColor="accent1" w:themeShade="BF"/>
                    <w:sz w:val="56"/>
                    <w:szCs w:val="56"/>
                    <w:highlight w:val="green"/>
                  </w:rPr>
                </w:pPr>
                <w:ins w:id="81" w:author="Amanda Taddei" w:date="2021-02-01T23:33:00Z">
                  <w:r>
                    <w:rPr>
                      <w:b/>
                      <w:bCs/>
                      <w:color w:val="2F5496" w:themeColor="accent1" w:themeShade="BF"/>
                      <w:sz w:val="56"/>
                      <w:szCs w:val="56"/>
                      <w:highlight w:val="green"/>
                    </w:rPr>
                    <w:sym w:font="Wingdings" w:char="F04C"/>
                  </w:r>
                </w:ins>
                <w:del w:id="82" w:author="Amanda Taddei" w:date="2021-02-01T23:33:00Z">
                  <w:r w:rsidR="006C3020" w:rsidDel="00840BA4">
                    <w:rPr>
                      <w:b/>
                      <w:bCs/>
                      <w:color w:val="2F5496" w:themeColor="accent1" w:themeShade="BF"/>
                      <w:sz w:val="56"/>
                      <w:szCs w:val="56"/>
                      <w:highlight w:val="green"/>
                    </w:rPr>
                    <w:sym w:font="Wingdings" w:char="F020"/>
                  </w:r>
                </w:del>
              </w:p>
            </w:tc>
          </w:sdtContent>
        </w:sdt>
      </w:tr>
      <w:tr w:rsidR="006C3020" w14:paraId="73B1E7D1"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B5BE099"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lastRenderedPageBreak/>
              <w:t>Référencement</w:t>
            </w:r>
          </w:p>
        </w:tc>
        <w:tc>
          <w:tcPr>
            <w:tcW w:w="777" w:type="dxa"/>
            <w:tcBorders>
              <w:top w:val="single" w:sz="4" w:space="0" w:color="auto"/>
              <w:left w:val="single" w:sz="4" w:space="0" w:color="auto"/>
              <w:bottom w:val="single" w:sz="4" w:space="0" w:color="auto"/>
              <w:right w:val="single" w:sz="4" w:space="0" w:color="auto"/>
            </w:tcBorders>
            <w:hideMark/>
          </w:tcPr>
          <w:p w14:paraId="7EC42133"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453A96A4"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7392001F"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B173FC1" w14:textId="77777777" w:rsidR="006C3020" w:rsidRDefault="006C3020">
            <w:pPr>
              <w:spacing w:before="20" w:after="20" w:line="240" w:lineRule="auto"/>
            </w:pPr>
            <w:r>
              <w:t>1. Votre site possède-t-il une page 404 personnalisée qui renvoie bien un code d’erreur 404 ?</w:t>
            </w:r>
          </w:p>
        </w:tc>
        <w:sdt>
          <w:sdtPr>
            <w:rPr>
              <w:b/>
              <w:bCs/>
              <w:color w:val="2F5496" w:themeColor="accent1" w:themeShade="BF"/>
              <w:sz w:val="56"/>
              <w:szCs w:val="56"/>
              <w:highlight w:val="green"/>
            </w:rPr>
            <w:id w:val="1263335090"/>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5F58849" w14:textId="3E42A1C8" w:rsidR="006C3020" w:rsidRDefault="00840BA4">
                <w:pPr>
                  <w:spacing w:before="100" w:after="100" w:line="240" w:lineRule="auto"/>
                  <w:rPr>
                    <w:b/>
                    <w:bCs/>
                    <w:color w:val="2F5496" w:themeColor="accent1" w:themeShade="BF"/>
                    <w:sz w:val="56"/>
                    <w:szCs w:val="56"/>
                    <w:highlight w:val="green"/>
                  </w:rPr>
                </w:pPr>
                <w:ins w:id="83" w:author="Amanda Taddei" w:date="2021-02-01T23:30:00Z">
                  <w:r>
                    <w:rPr>
                      <w:b/>
                      <w:bCs/>
                      <w:color w:val="2F5496" w:themeColor="accent1" w:themeShade="BF"/>
                      <w:sz w:val="56"/>
                      <w:szCs w:val="56"/>
                      <w:highlight w:val="green"/>
                    </w:rPr>
                    <w:sym w:font="Wingdings" w:char="F04A"/>
                  </w:r>
                </w:ins>
                <w:del w:id="84" w:author="Amanda Taddei" w:date="2021-02-01T23:30:00Z">
                  <w:r w:rsidR="00EC52CB" w:rsidDel="00840BA4">
                    <w:rPr>
                      <w:b/>
                      <w:bCs/>
                      <w:color w:val="2F5496" w:themeColor="accent1" w:themeShade="BF"/>
                      <w:sz w:val="56"/>
                      <w:szCs w:val="56"/>
                      <w:highlight w:val="green"/>
                    </w:rPr>
                    <w:sym w:font="Wingdings" w:char="F020"/>
                  </w:r>
                </w:del>
              </w:p>
            </w:tc>
          </w:sdtContent>
        </w:sdt>
        <w:sdt>
          <w:sdtPr>
            <w:rPr>
              <w:b/>
              <w:bCs/>
              <w:color w:val="2F5496" w:themeColor="accent1" w:themeShade="BF"/>
              <w:sz w:val="56"/>
              <w:szCs w:val="56"/>
              <w:highlight w:val="green"/>
            </w:rPr>
            <w:id w:val="-31518984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77A22B4" w14:textId="08355F3C" w:rsidR="006C3020" w:rsidRDefault="00840BA4">
                <w:pPr>
                  <w:spacing w:before="100" w:after="100" w:line="240" w:lineRule="auto"/>
                  <w:rPr>
                    <w:b/>
                    <w:bCs/>
                    <w:color w:val="2F5496" w:themeColor="accent1" w:themeShade="BF"/>
                    <w:sz w:val="56"/>
                    <w:szCs w:val="56"/>
                    <w:highlight w:val="green"/>
                  </w:rPr>
                </w:pPr>
                <w:ins w:id="85" w:author="Amanda Taddei" w:date="2021-02-01T23:30:00Z">
                  <w:r>
                    <w:rPr>
                      <w:b/>
                      <w:bCs/>
                      <w:color w:val="2F5496" w:themeColor="accent1" w:themeShade="BF"/>
                      <w:sz w:val="56"/>
                      <w:szCs w:val="56"/>
                      <w:highlight w:val="green"/>
                    </w:rPr>
                    <w:sym w:font="Wingdings" w:char="F020"/>
                  </w:r>
                </w:ins>
                <w:del w:id="86" w:author="Amanda Taddei" w:date="2021-02-01T23:30:00Z">
                  <w:r w:rsidR="00EC4C05" w:rsidDel="00840BA4">
                    <w:rPr>
                      <w:b/>
                      <w:bCs/>
                      <w:color w:val="2F5496" w:themeColor="accent1" w:themeShade="BF"/>
                      <w:sz w:val="56"/>
                      <w:szCs w:val="56"/>
                      <w:highlight w:val="green"/>
                    </w:rPr>
                    <w:sym w:font="Wingdings" w:char="F04C"/>
                  </w:r>
                </w:del>
              </w:p>
            </w:tc>
          </w:sdtContent>
        </w:sdt>
      </w:tr>
      <w:tr w:rsidR="006C3020" w14:paraId="018384BC"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31B8FF6" w14:textId="77777777" w:rsidR="006C3020" w:rsidRDefault="006C3020">
            <w:pPr>
              <w:spacing w:before="20" w:after="20" w:line="240" w:lineRule="auto"/>
            </w:pPr>
            <w:r>
              <w:t xml:space="preserve">2. La balise Meta </w:t>
            </w:r>
            <w:proofErr w:type="spellStart"/>
            <w:r>
              <w:t>title</w:t>
            </w:r>
            <w:proofErr w:type="spellEnd"/>
            <w:r>
              <w:t xml:space="preserve"> est-elle différente sur toutes les pages du site ?</w:t>
            </w:r>
          </w:p>
        </w:tc>
        <w:sdt>
          <w:sdtPr>
            <w:rPr>
              <w:b/>
              <w:bCs/>
              <w:color w:val="2F5496" w:themeColor="accent1" w:themeShade="BF"/>
              <w:sz w:val="56"/>
              <w:szCs w:val="56"/>
              <w:highlight w:val="green"/>
            </w:rPr>
            <w:id w:val="1063680966"/>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36E9D06" w14:textId="4AEB88B1"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3177593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58A9BB1" w14:textId="102B31BE"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8EAD85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D87D2F3" w14:textId="77777777" w:rsidR="006C3020" w:rsidRDefault="006C3020">
            <w:pPr>
              <w:spacing w:before="20" w:after="20" w:line="240" w:lineRule="auto"/>
            </w:pPr>
            <w:r>
              <w:t xml:space="preserve">3. Possédez-vous sur vos pages des balises Meta polluantes (keywords, </w:t>
            </w:r>
            <w:proofErr w:type="spellStart"/>
            <w:r>
              <w:t>revisit-</w:t>
            </w:r>
            <w:proofErr w:type="gramStart"/>
            <w:r>
              <w:t>after,dublin</w:t>
            </w:r>
            <w:proofErr w:type="spellEnd"/>
            <w:proofErr w:type="gramEnd"/>
            <w:r>
              <w:t xml:space="preserve"> </w:t>
            </w:r>
            <w:proofErr w:type="spellStart"/>
            <w:r>
              <w:t>core</w:t>
            </w:r>
            <w:proofErr w:type="spellEnd"/>
            <w:r>
              <w:t xml:space="preserve">, </w:t>
            </w:r>
            <w:proofErr w:type="spellStart"/>
            <w:r>
              <w:t>language</w:t>
            </w:r>
            <w:proofErr w:type="spellEnd"/>
            <w:r>
              <w:t>…) ?</w:t>
            </w:r>
          </w:p>
        </w:tc>
        <w:sdt>
          <w:sdtPr>
            <w:rPr>
              <w:b/>
              <w:bCs/>
              <w:color w:val="2F5496" w:themeColor="accent1" w:themeShade="BF"/>
              <w:sz w:val="56"/>
              <w:szCs w:val="56"/>
              <w:highlight w:val="green"/>
            </w:rPr>
            <w:id w:val="-851178199"/>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EB48606" w14:textId="1CF5686D" w:rsidR="006C3020" w:rsidRDefault="00663CBF">
                <w:pPr>
                  <w:spacing w:before="100" w:after="100" w:line="240" w:lineRule="auto"/>
                  <w:rPr>
                    <w:b/>
                    <w:bCs/>
                    <w:color w:val="2F5496" w:themeColor="accent1" w:themeShade="BF"/>
                    <w:sz w:val="56"/>
                    <w:szCs w:val="56"/>
                    <w:highlight w:val="green"/>
                  </w:rPr>
                </w:pPr>
                <w:ins w:id="87" w:author="Amanda Taddei" w:date="2021-02-01T23:35:00Z">
                  <w:r>
                    <w:rPr>
                      <w:b/>
                      <w:bCs/>
                      <w:color w:val="2F5496" w:themeColor="accent1" w:themeShade="BF"/>
                      <w:sz w:val="56"/>
                      <w:szCs w:val="56"/>
                      <w:highlight w:val="green"/>
                    </w:rPr>
                    <w:sym w:font="Wingdings" w:char="F04A"/>
                  </w:r>
                </w:ins>
                <w:del w:id="88" w:author="Amanda Taddei" w:date="2021-02-01T23:35:00Z">
                  <w:r w:rsidR="00D11632" w:rsidDel="00663CBF">
                    <w:rPr>
                      <w:b/>
                      <w:bCs/>
                      <w:color w:val="2F5496" w:themeColor="accent1" w:themeShade="BF"/>
                      <w:sz w:val="56"/>
                      <w:szCs w:val="56"/>
                      <w:highlight w:val="green"/>
                    </w:rPr>
                    <w:sym w:font="Wingdings" w:char="F020"/>
                  </w:r>
                </w:del>
              </w:p>
            </w:tc>
          </w:sdtContent>
        </w:sdt>
        <w:sdt>
          <w:sdtPr>
            <w:rPr>
              <w:b/>
              <w:bCs/>
              <w:color w:val="2F5496" w:themeColor="accent1" w:themeShade="BF"/>
              <w:sz w:val="56"/>
              <w:szCs w:val="56"/>
              <w:highlight w:val="green"/>
            </w:rPr>
            <w:id w:val="124090486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E868009" w14:textId="6697AF23"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5C2EAF3"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47AAA92" w14:textId="77777777" w:rsidR="006C3020" w:rsidRDefault="006C3020">
            <w:pPr>
              <w:spacing w:before="20" w:after="20" w:line="240" w:lineRule="auto"/>
            </w:pPr>
            <w:r>
              <w:t xml:space="preserve">4. Les </w:t>
            </w:r>
            <w:proofErr w:type="spellStart"/>
            <w:r>
              <w:t>urls</w:t>
            </w:r>
            <w:proofErr w:type="spellEnd"/>
            <w:r>
              <w:t xml:space="preserve"> de votre site sont-elles réécrites ?</w:t>
            </w:r>
          </w:p>
        </w:tc>
        <w:sdt>
          <w:sdtPr>
            <w:rPr>
              <w:b/>
              <w:bCs/>
              <w:color w:val="2F5496" w:themeColor="accent1" w:themeShade="BF"/>
              <w:sz w:val="56"/>
              <w:szCs w:val="56"/>
              <w:highlight w:val="green"/>
            </w:rPr>
            <w:id w:val="1304810193"/>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0EE6D84" w14:textId="3346E584"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12091009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5EC4FEC" w14:textId="5AE08854"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5DB2A8F"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1BC3A6D" w14:textId="77777777" w:rsidR="006C3020" w:rsidRDefault="006C3020">
            <w:pPr>
              <w:spacing w:before="20" w:after="20" w:line="240" w:lineRule="auto"/>
            </w:pPr>
            <w:r>
              <w:t>5. Les principales pages du sites (niveau 0 et 1) sont-elles correctement accessibles d’un point de vue moteur ? Avec un code http 200 et non 301 ou 302 ?</w:t>
            </w:r>
          </w:p>
        </w:tc>
        <w:sdt>
          <w:sdtPr>
            <w:rPr>
              <w:b/>
              <w:bCs/>
              <w:color w:val="2F5496" w:themeColor="accent1" w:themeShade="BF"/>
              <w:sz w:val="56"/>
              <w:szCs w:val="56"/>
              <w:highlight w:val="green"/>
            </w:rPr>
            <w:id w:val="578176760"/>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D1A52C0" w14:textId="48B2FD31" w:rsidR="006C3020" w:rsidRDefault="00663CBF">
                <w:pPr>
                  <w:spacing w:before="100" w:after="100" w:line="240" w:lineRule="auto"/>
                  <w:rPr>
                    <w:b/>
                    <w:bCs/>
                    <w:color w:val="2F5496" w:themeColor="accent1" w:themeShade="BF"/>
                    <w:sz w:val="56"/>
                    <w:szCs w:val="56"/>
                    <w:highlight w:val="green"/>
                  </w:rPr>
                </w:pPr>
                <w:ins w:id="89" w:author="Amanda Taddei" w:date="2021-02-01T23:35:00Z">
                  <w:r>
                    <w:rPr>
                      <w:b/>
                      <w:bCs/>
                      <w:color w:val="2F5496" w:themeColor="accent1" w:themeShade="BF"/>
                      <w:sz w:val="56"/>
                      <w:szCs w:val="56"/>
                      <w:highlight w:val="green"/>
                    </w:rPr>
                    <w:sym w:font="Wingdings" w:char="F020"/>
                  </w:r>
                </w:ins>
                <w:del w:id="90" w:author="Amanda Taddei" w:date="2021-02-01T23:35:00Z">
                  <w:r w:rsidR="00EC4C05" w:rsidDel="00663CBF">
                    <w:rPr>
                      <w:b/>
                      <w:bCs/>
                      <w:color w:val="2F5496" w:themeColor="accent1" w:themeShade="BF"/>
                      <w:sz w:val="56"/>
                      <w:szCs w:val="56"/>
                      <w:highlight w:val="green"/>
                    </w:rPr>
                    <w:sym w:font="Wingdings" w:char="F04A"/>
                  </w:r>
                </w:del>
              </w:p>
            </w:tc>
          </w:sdtContent>
        </w:sdt>
        <w:sdt>
          <w:sdtPr>
            <w:rPr>
              <w:b/>
              <w:bCs/>
              <w:color w:val="2F5496" w:themeColor="accent1" w:themeShade="BF"/>
              <w:sz w:val="56"/>
              <w:szCs w:val="56"/>
              <w:highlight w:val="green"/>
            </w:rPr>
            <w:id w:val="37473309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5E5397C" w14:textId="2F18DBE1"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777CFD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3FC61A0" w14:textId="77777777" w:rsidR="006C3020" w:rsidRDefault="006C3020">
            <w:pPr>
              <w:spacing w:before="20" w:after="20" w:line="240" w:lineRule="auto"/>
            </w:pPr>
            <w:r>
              <w:t>6. Possédez-vous un chemin de fer adéquat sur l’ensemble de vos pages ?</w:t>
            </w:r>
          </w:p>
        </w:tc>
        <w:sdt>
          <w:sdtPr>
            <w:rPr>
              <w:b/>
              <w:bCs/>
              <w:color w:val="2F5496" w:themeColor="accent1" w:themeShade="BF"/>
              <w:sz w:val="56"/>
              <w:szCs w:val="56"/>
              <w:highlight w:val="green"/>
            </w:rPr>
            <w:id w:val="372742883"/>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43A2160" w14:textId="43DFA172"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72164667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51F2915" w14:textId="07B02E33"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25AC231"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A6E24D4" w14:textId="77777777" w:rsidR="006C3020" w:rsidRDefault="006C3020">
            <w:pPr>
              <w:spacing w:before="20" w:after="20" w:line="240" w:lineRule="auto"/>
            </w:pPr>
            <w:r>
              <w:t>7. Votre site fait-il de l’échange de liens barbares avec d’autres sites web ?</w:t>
            </w:r>
          </w:p>
        </w:tc>
        <w:sdt>
          <w:sdtPr>
            <w:rPr>
              <w:b/>
              <w:bCs/>
              <w:color w:val="2F5496" w:themeColor="accent1" w:themeShade="BF"/>
              <w:sz w:val="56"/>
              <w:szCs w:val="56"/>
              <w:highlight w:val="green"/>
            </w:rPr>
            <w:id w:val="967862896"/>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E87C72A" w14:textId="61E5008B"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6827842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9F04A2F" w14:textId="2BE6541B"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16A438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ED8B8D4" w14:textId="77777777" w:rsidR="006C3020" w:rsidRDefault="006C3020">
            <w:pPr>
              <w:spacing w:before="20" w:after="20" w:line="240" w:lineRule="auto"/>
            </w:pPr>
            <w:r>
              <w:t>8. Possédez-vous des pages réalisées à partir de frames ou d’</w:t>
            </w:r>
            <w:proofErr w:type="spellStart"/>
            <w:r>
              <w:t>iframes</w:t>
            </w:r>
            <w:proofErr w:type="spellEnd"/>
            <w:r>
              <w:t xml:space="preserve"> ?</w:t>
            </w:r>
          </w:p>
        </w:tc>
        <w:sdt>
          <w:sdtPr>
            <w:rPr>
              <w:b/>
              <w:bCs/>
              <w:color w:val="2F5496" w:themeColor="accent1" w:themeShade="BF"/>
              <w:sz w:val="56"/>
              <w:szCs w:val="56"/>
              <w:highlight w:val="green"/>
            </w:rPr>
            <w:id w:val="-13402983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B376D8F" w14:textId="65CE447E" w:rsidR="006C3020" w:rsidRDefault="00613B4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192934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8731145" w14:textId="411BAE75" w:rsidR="006C3020" w:rsidRDefault="00613B4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7CB2F3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4AD8C7A" w14:textId="77777777" w:rsidR="006C3020" w:rsidRDefault="006C3020">
            <w:pPr>
              <w:spacing w:before="20" w:after="20" w:line="240" w:lineRule="auto"/>
            </w:pPr>
            <w:r>
              <w:t xml:space="preserve">9. Votre menu principal est-il codé proprement en </w:t>
            </w:r>
            <w:proofErr w:type="spellStart"/>
            <w:r>
              <w:t>css</w:t>
            </w:r>
            <w:proofErr w:type="spellEnd"/>
            <w:r>
              <w:t>/html ou encapsulé dans du javascript ?</w:t>
            </w:r>
          </w:p>
        </w:tc>
        <w:sdt>
          <w:sdtPr>
            <w:rPr>
              <w:b/>
              <w:bCs/>
              <w:color w:val="2F5496" w:themeColor="accent1" w:themeShade="BF"/>
              <w:sz w:val="56"/>
              <w:szCs w:val="56"/>
              <w:highlight w:val="green"/>
            </w:rPr>
            <w:id w:val="13884408"/>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0F2F685" w14:textId="27A80B7B"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06832858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3E809C3" w14:textId="6A052A63"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39AEDB2"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8DF5137" w14:textId="77777777" w:rsidR="006C3020" w:rsidRDefault="006C3020">
            <w:pPr>
              <w:spacing w:before="20" w:after="20" w:line="240" w:lineRule="auto"/>
            </w:pPr>
            <w:r>
              <w:t>10. Toutes les pages de votre site sont-elles correctement reliées entre elles ?</w:t>
            </w:r>
          </w:p>
        </w:tc>
        <w:sdt>
          <w:sdtPr>
            <w:rPr>
              <w:b/>
              <w:bCs/>
              <w:color w:val="2F5496" w:themeColor="accent1" w:themeShade="BF"/>
              <w:sz w:val="56"/>
              <w:szCs w:val="56"/>
              <w:highlight w:val="green"/>
            </w:rPr>
            <w:id w:val="304290493"/>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A3B8BB7" w14:textId="68F746E6"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87105251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96BB21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bl>
    <w:p w14:paraId="6DD5FACC" w14:textId="77777777" w:rsidR="00824D8D" w:rsidRDefault="00824D8D">
      <w:pPr>
        <w:rPr>
          <w:b/>
          <w:bCs/>
          <w:sz w:val="32"/>
          <w:szCs w:val="32"/>
        </w:rPr>
      </w:pPr>
    </w:p>
    <w:p w14:paraId="29B13656" w14:textId="77777777" w:rsidR="00824D8D" w:rsidRDefault="00824D8D">
      <w:pPr>
        <w:rPr>
          <w:b/>
          <w:bCs/>
          <w:sz w:val="32"/>
          <w:szCs w:val="32"/>
        </w:rPr>
      </w:pPr>
    </w:p>
    <w:p w14:paraId="47B54B45" w14:textId="4503466A" w:rsidR="00824D8D" w:rsidRPr="00824D8D" w:rsidRDefault="00824D8D">
      <w:pPr>
        <w:rPr>
          <w:b/>
          <w:bCs/>
          <w:sz w:val="32"/>
          <w:szCs w:val="32"/>
        </w:rPr>
      </w:pPr>
      <w:r w:rsidRPr="00824D8D">
        <w:rPr>
          <w:b/>
          <w:bCs/>
          <w:sz w:val="32"/>
          <w:szCs w:val="32"/>
        </w:rPr>
        <w:t xml:space="preserve">Sources </w:t>
      </w:r>
    </w:p>
    <w:p w14:paraId="7DB2519D" w14:textId="77777777" w:rsidR="00824D8D" w:rsidRDefault="00824D8D"/>
    <w:p w14:paraId="799DB65A" w14:textId="4BC809E4" w:rsidR="006C3020" w:rsidRDefault="00AB4A78">
      <w:hyperlink r:id="rId7" w:history="1">
        <w:r w:rsidR="00824D8D" w:rsidRPr="0085268F">
          <w:rPr>
            <w:rStyle w:val="Lienhypertexte"/>
          </w:rPr>
          <w:t>http://www.se</w:t>
        </w:r>
        <w:r w:rsidR="00824D8D" w:rsidRPr="0085268F">
          <w:rPr>
            <w:rStyle w:val="Lienhypertexte"/>
          </w:rPr>
          <w:t>archenginejournal.com/50-questions-to-evaluate-the-quality-of-your-website/6400/</w:t>
        </w:r>
      </w:hyperlink>
    </w:p>
    <w:p w14:paraId="361C8E6A" w14:textId="31B42D3C" w:rsidR="00824D8D" w:rsidRDefault="00AB4A78">
      <w:hyperlink r:id="rId8" w:history="1">
        <w:r w:rsidR="00824D8D" w:rsidRPr="0085268F">
          <w:rPr>
            <w:rStyle w:val="Lienhypertexte"/>
          </w:rPr>
          <w:t>http://blog-web-marketing.fr</w:t>
        </w:r>
        <w:r w:rsidR="00824D8D" w:rsidRPr="0085268F">
          <w:rPr>
            <w:rStyle w:val="Lienhypertexte"/>
          </w:rPr>
          <w:t>/2008/02/20/evaluation-qualite-site/</w:t>
        </w:r>
      </w:hyperlink>
    </w:p>
    <w:p w14:paraId="06EA748A" w14:textId="3E39BA62" w:rsidR="00824D8D" w:rsidRDefault="00AB4A78">
      <w:hyperlink r:id="rId9" w:history="1">
        <w:r w:rsidR="00824D8D" w:rsidRPr="0085268F">
          <w:rPr>
            <w:rStyle w:val="Lienhypertexte"/>
          </w:rPr>
          <w:t>http://blog.ramenos</w:t>
        </w:r>
        <w:r w:rsidR="00824D8D" w:rsidRPr="0085268F">
          <w:rPr>
            <w:rStyle w:val="Lienhypertexte"/>
          </w:rPr>
          <w:t>.net/referencement/60-questions-pour-evaluer-la-qualite-de-son-site-web/</w:t>
        </w:r>
      </w:hyperlink>
    </w:p>
    <w:p w14:paraId="62A4062F" w14:textId="77777777" w:rsidR="00824D8D" w:rsidRDefault="00824D8D"/>
    <w:sectPr w:rsidR="00824D8D">
      <w:headerReference w:type="default" r:id="rId10"/>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F9EA2" w14:textId="77777777" w:rsidR="00AB4A78" w:rsidRDefault="00AB4A78">
      <w:pPr>
        <w:spacing w:after="0" w:line="240" w:lineRule="auto"/>
      </w:pPr>
      <w:r>
        <w:separator/>
      </w:r>
    </w:p>
  </w:endnote>
  <w:endnote w:type="continuationSeparator" w:id="0">
    <w:p w14:paraId="4D2D3DC9" w14:textId="77777777" w:rsidR="00AB4A78" w:rsidRDefault="00AB4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7B869" w14:textId="77777777" w:rsidR="00AB4A78" w:rsidRDefault="00AB4A78">
      <w:pPr>
        <w:spacing w:after="0" w:line="240" w:lineRule="auto"/>
      </w:pPr>
      <w:r>
        <w:separator/>
      </w:r>
    </w:p>
  </w:footnote>
  <w:footnote w:type="continuationSeparator" w:id="0">
    <w:p w14:paraId="56B8AEAE" w14:textId="77777777" w:rsidR="00AB4A78" w:rsidRDefault="00AB4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C9AC4" w14:textId="6D2A63EA" w:rsidR="00446514" w:rsidRDefault="00446514">
    <w:pPr>
      <w:pStyle w:val="En-tte"/>
    </w:pPr>
  </w:p>
  <w:p w14:paraId="0E47EB24" w14:textId="77777777" w:rsidR="00446514" w:rsidRDefault="00446514">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Taddei">
    <w15:presenceInfo w15:providerId="Windows Live" w15:userId="9460d9874baad9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cumentProtection w:edit="trackedChanges" w:formatting="1" w:enforcement="1"/>
  <w:defaultTabStop w:val="708"/>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63"/>
    <w:rsid w:val="00063E63"/>
    <w:rsid w:val="0016115A"/>
    <w:rsid w:val="0022145D"/>
    <w:rsid w:val="00367B7C"/>
    <w:rsid w:val="00371289"/>
    <w:rsid w:val="003B0C00"/>
    <w:rsid w:val="00446514"/>
    <w:rsid w:val="00452D0B"/>
    <w:rsid w:val="00454C7A"/>
    <w:rsid w:val="00613B4A"/>
    <w:rsid w:val="00663CBF"/>
    <w:rsid w:val="006C3020"/>
    <w:rsid w:val="00824D8D"/>
    <w:rsid w:val="00840BA4"/>
    <w:rsid w:val="00A04297"/>
    <w:rsid w:val="00A45F60"/>
    <w:rsid w:val="00AB4A78"/>
    <w:rsid w:val="00BD13AE"/>
    <w:rsid w:val="00CB52E4"/>
    <w:rsid w:val="00D11632"/>
    <w:rsid w:val="00DE7BA5"/>
    <w:rsid w:val="00E009BD"/>
    <w:rsid w:val="00E5608D"/>
    <w:rsid w:val="00EC4C05"/>
    <w:rsid w:val="00EC52CB"/>
    <w:rsid w:val="00F85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7B263"/>
  <w15:chartTrackingRefBased/>
  <w15:docId w15:val="{14A825DD-5F57-4CAD-8084-07B1C8F0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locked/>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style>
  <w:style w:type="paragraph" w:styleId="Paragraphedeliste">
    <w:name w:val="List Paragraph"/>
    <w:basedOn w:val="Normal"/>
    <w:uiPriority w:val="34"/>
    <w:qFormat/>
    <w:pPr>
      <w:ind w:left="720"/>
      <w:contextualSpacing/>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24D8D"/>
    <w:rPr>
      <w:color w:val="0563C1" w:themeColor="hyperlink"/>
      <w:u w:val="single"/>
    </w:rPr>
  </w:style>
  <w:style w:type="character" w:styleId="Mentionnonrsolue">
    <w:name w:val="Unresolved Mention"/>
    <w:basedOn w:val="Policepardfaut"/>
    <w:uiPriority w:val="99"/>
    <w:semiHidden/>
    <w:unhideWhenUsed/>
    <w:rsid w:val="00824D8D"/>
    <w:rPr>
      <w:color w:val="605E5C"/>
      <w:shd w:val="clear" w:color="auto" w:fill="E1DFDD"/>
    </w:rPr>
  </w:style>
  <w:style w:type="character" w:styleId="Lienhypertextesuivivisit">
    <w:name w:val="FollowedHyperlink"/>
    <w:basedOn w:val="Policepardfaut"/>
    <w:uiPriority w:val="99"/>
    <w:semiHidden/>
    <w:unhideWhenUsed/>
    <w:rsid w:val="00446514"/>
    <w:rPr>
      <w:color w:val="954F72" w:themeColor="followedHyperlink"/>
      <w:u w:val="single"/>
    </w:rPr>
  </w:style>
  <w:style w:type="paragraph" w:styleId="Titre">
    <w:name w:val="Title"/>
    <w:basedOn w:val="Normal"/>
    <w:next w:val="Normal"/>
    <w:link w:val="TitreCar"/>
    <w:uiPriority w:val="10"/>
    <w:qFormat/>
    <w:rsid w:val="003B0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0C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eb-marketing.fr/2008/02/20/evaluation-qualite-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archenginejournal.com/50-questions-to-evaluate-the-quality-of-your-website/640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log.ramenos.net/referencement/60-questions-pour-evaluer-la-qualite-de-son-site-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56686-869C-4093-8B34-FE965F03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1436</Words>
  <Characters>7898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Amanda Taddei</cp:lastModifiedBy>
  <cp:revision>2</cp:revision>
  <dcterms:created xsi:type="dcterms:W3CDTF">2021-02-01T22:36:00Z</dcterms:created>
  <dcterms:modified xsi:type="dcterms:W3CDTF">2021-02-01T22:36:00Z</dcterms:modified>
</cp:coreProperties>
</file>